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F74E7" w14:textId="77777777" w:rsidR="00CF782C" w:rsidRPr="00C954FD" w:rsidRDefault="00D67C07" w:rsidP="00401360">
      <w:pPr>
        <w:pStyle w:val="MediumGrid21"/>
        <w:tabs>
          <w:tab w:val="left" w:pos="450"/>
        </w:tabs>
        <w:spacing w:after="240"/>
        <w:rPr>
          <w:rFonts w:ascii="Times New Roman" w:hAnsi="Times New Roman"/>
          <w:b/>
          <w:sz w:val="24"/>
          <w:szCs w:val="24"/>
        </w:rPr>
      </w:pPr>
      <w:bookmarkStart w:id="0" w:name="_GoBack"/>
      <w:bookmarkEnd w:id="0"/>
      <w:r w:rsidRPr="00C954FD">
        <w:rPr>
          <w:rFonts w:ascii="Times New Roman" w:hAnsi="Times New Roman"/>
          <w:b/>
          <w:sz w:val="24"/>
          <w:szCs w:val="24"/>
        </w:rPr>
        <w:t>Appendix A</w:t>
      </w:r>
    </w:p>
    <w:p w14:paraId="633480EE" w14:textId="77777777" w:rsidR="00CF782C" w:rsidRPr="00C954FD" w:rsidRDefault="00CF782C" w:rsidP="00106F72">
      <w:pPr>
        <w:pStyle w:val="MediumGrid21"/>
        <w:spacing w:after="240"/>
        <w:rPr>
          <w:rFonts w:ascii="Times New Roman" w:hAnsi="Times New Roman"/>
          <w:b/>
          <w:sz w:val="24"/>
          <w:szCs w:val="24"/>
        </w:rPr>
      </w:pPr>
      <w:r w:rsidRPr="00C954FD">
        <w:rPr>
          <w:rFonts w:ascii="Times New Roman" w:hAnsi="Times New Roman"/>
          <w:b/>
          <w:sz w:val="24"/>
          <w:szCs w:val="24"/>
        </w:rPr>
        <w:t>Water Balance Model</w:t>
      </w:r>
    </w:p>
    <w:p w14:paraId="70432172" w14:textId="77777777" w:rsidR="00CF782C" w:rsidRPr="00C954FD" w:rsidRDefault="00CF782C" w:rsidP="00106F72">
      <w:pPr>
        <w:pStyle w:val="MediumGrid21"/>
        <w:spacing w:after="240"/>
        <w:rPr>
          <w:rFonts w:ascii="Times New Roman" w:hAnsi="Times New Roman"/>
          <w:sz w:val="24"/>
          <w:szCs w:val="24"/>
        </w:rPr>
      </w:pPr>
      <w:r w:rsidRPr="00C954FD">
        <w:rPr>
          <w:rFonts w:ascii="Times New Roman" w:hAnsi="Times New Roman"/>
          <w:sz w:val="24"/>
          <w:szCs w:val="24"/>
        </w:rPr>
        <w:t xml:space="preserve">This document describes the development of the gridded monthly dataset of hydrological variables for the contiguous United States for the period 1895-2007 to enable estimates of change in climatic water balance metrics over time.  This dataset is used in Dobrowski et al (2012) and was developed to allow for analysis of climate displacement vectors for the period 1916-2005 at a relatively fine resolution (30 arc-second or approximately 800m).  Our general approach is to use the Penman-Monteith method to determine reference evapotranspiration, and a "single-bucket" </w:t>
      </w:r>
      <w:r w:rsidR="00D536AA" w:rsidRPr="00C954FD">
        <w:rPr>
          <w:rFonts w:ascii="Times New Roman" w:hAnsi="Times New Roman"/>
          <w:sz w:val="24"/>
          <w:szCs w:val="24"/>
        </w:rPr>
        <w:t xml:space="preserve">hydrological model incorporating snowpack and soil water storage.  All calculations are based on monthly data.  </w:t>
      </w:r>
      <w:r w:rsidRPr="00C954FD">
        <w:rPr>
          <w:rFonts w:ascii="Times New Roman" w:hAnsi="Times New Roman"/>
          <w:sz w:val="24"/>
          <w:szCs w:val="24"/>
        </w:rPr>
        <w:t xml:space="preserve">A summary of input sources is given in table 1.  </w:t>
      </w:r>
    </w:p>
    <w:p w14:paraId="5A6708CD" w14:textId="77777777" w:rsidR="00CF782C" w:rsidRPr="00C954FD" w:rsidRDefault="00CF782C" w:rsidP="00B032DD">
      <w:pPr>
        <w:pStyle w:val="Caption"/>
        <w:keepNext/>
        <w:rPr>
          <w:rFonts w:ascii="Times New Roman" w:hAnsi="Times New Roman" w:cs="Times New Roman"/>
          <w:b w:val="0"/>
          <w:sz w:val="24"/>
          <w:szCs w:val="24"/>
        </w:rPr>
      </w:pPr>
      <w:r w:rsidRPr="00C954FD">
        <w:rPr>
          <w:rFonts w:ascii="Times New Roman" w:hAnsi="Times New Roman" w:cs="Times New Roman"/>
          <w:sz w:val="24"/>
          <w:szCs w:val="24"/>
        </w:rPr>
        <w:t xml:space="preserve">Table </w:t>
      </w:r>
      <w:r w:rsidRPr="00C954FD">
        <w:rPr>
          <w:rFonts w:ascii="Times New Roman" w:hAnsi="Times New Roman" w:cs="Times New Roman"/>
          <w:sz w:val="24"/>
          <w:szCs w:val="24"/>
        </w:rPr>
        <w:fldChar w:fldCharType="begin"/>
      </w:r>
      <w:r w:rsidRPr="00C954FD">
        <w:rPr>
          <w:rFonts w:ascii="Times New Roman" w:hAnsi="Times New Roman" w:cs="Times New Roman"/>
          <w:sz w:val="24"/>
          <w:szCs w:val="24"/>
        </w:rPr>
        <w:instrText xml:space="preserve"> SEQ Table \* ARABIC </w:instrText>
      </w:r>
      <w:r w:rsidRPr="00C954FD">
        <w:rPr>
          <w:rFonts w:ascii="Times New Roman" w:hAnsi="Times New Roman" w:cs="Times New Roman"/>
          <w:sz w:val="24"/>
          <w:szCs w:val="24"/>
        </w:rPr>
        <w:fldChar w:fldCharType="separate"/>
      </w:r>
      <w:r w:rsidRPr="00C954FD">
        <w:rPr>
          <w:rFonts w:ascii="Times New Roman" w:hAnsi="Times New Roman" w:cs="Times New Roman"/>
          <w:noProof/>
          <w:sz w:val="24"/>
          <w:szCs w:val="24"/>
        </w:rPr>
        <w:t>1</w:t>
      </w:r>
      <w:r w:rsidRPr="00C954FD">
        <w:rPr>
          <w:rFonts w:ascii="Times New Roman" w:hAnsi="Times New Roman" w:cs="Times New Roman"/>
          <w:sz w:val="24"/>
          <w:szCs w:val="24"/>
        </w:rPr>
        <w:fldChar w:fldCharType="end"/>
      </w:r>
      <w:r w:rsidRPr="00C954FD">
        <w:rPr>
          <w:rFonts w:ascii="Times New Roman" w:hAnsi="Times New Roman" w:cs="Times New Roman"/>
          <w:sz w:val="24"/>
          <w:szCs w:val="24"/>
        </w:rPr>
        <w:t xml:space="preserve">:  </w:t>
      </w:r>
      <w:r w:rsidRPr="00C954FD">
        <w:rPr>
          <w:rFonts w:ascii="Times New Roman" w:hAnsi="Times New Roman" w:cs="Times New Roman"/>
          <w:b w:val="0"/>
          <w:sz w:val="24"/>
          <w:szCs w:val="24"/>
        </w:rPr>
        <w:t>Sources of input data</w:t>
      </w:r>
    </w:p>
    <w:tbl>
      <w:tblPr>
        <w:tblW w:w="8835" w:type="dxa"/>
        <w:tblInd w:w="93" w:type="dxa"/>
        <w:tblLook w:val="0000" w:firstRow="0" w:lastRow="0" w:firstColumn="0" w:lastColumn="0" w:noHBand="0" w:noVBand="0"/>
      </w:tblPr>
      <w:tblGrid>
        <w:gridCol w:w="3615"/>
        <w:gridCol w:w="1440"/>
        <w:gridCol w:w="1243"/>
        <w:gridCol w:w="1270"/>
        <w:gridCol w:w="1577"/>
      </w:tblGrid>
      <w:tr w:rsidR="00A62DF0" w:rsidRPr="00C954FD" w14:paraId="45C24F55" w14:textId="77777777" w:rsidTr="00D27C9B">
        <w:trPr>
          <w:trHeight w:val="270"/>
        </w:trPr>
        <w:tc>
          <w:tcPr>
            <w:tcW w:w="3615" w:type="dxa"/>
            <w:tcBorders>
              <w:top w:val="nil"/>
              <w:left w:val="nil"/>
              <w:bottom w:val="single" w:sz="8" w:space="0" w:color="auto"/>
              <w:right w:val="nil"/>
            </w:tcBorders>
            <w:shd w:val="clear" w:color="auto" w:fill="auto"/>
            <w:noWrap/>
          </w:tcPr>
          <w:p w14:paraId="3DC97A03" w14:textId="77777777" w:rsidR="00A62DF0" w:rsidRPr="00C954FD" w:rsidRDefault="00A62DF0" w:rsidP="00A62DF0">
            <w:pPr>
              <w:spacing w:line="240" w:lineRule="auto"/>
              <w:rPr>
                <w:rFonts w:ascii="Times New Roman" w:eastAsia="Times New Roman" w:hAnsi="Times New Roman" w:cs="Times New Roman"/>
                <w:b/>
                <w:bCs/>
                <w:color w:val="auto"/>
                <w:sz w:val="24"/>
                <w:szCs w:val="24"/>
              </w:rPr>
            </w:pPr>
            <w:r w:rsidRPr="00C954FD">
              <w:rPr>
                <w:rFonts w:ascii="Times New Roman" w:eastAsia="Times New Roman" w:hAnsi="Times New Roman" w:cs="Times New Roman"/>
                <w:b/>
                <w:bCs/>
                <w:color w:val="auto"/>
                <w:sz w:val="24"/>
                <w:szCs w:val="24"/>
              </w:rPr>
              <w:t>input</w:t>
            </w:r>
          </w:p>
        </w:tc>
        <w:tc>
          <w:tcPr>
            <w:tcW w:w="1440" w:type="dxa"/>
            <w:tcBorders>
              <w:top w:val="nil"/>
              <w:left w:val="nil"/>
              <w:bottom w:val="single" w:sz="8" w:space="0" w:color="auto"/>
              <w:right w:val="nil"/>
            </w:tcBorders>
            <w:shd w:val="clear" w:color="auto" w:fill="auto"/>
            <w:noWrap/>
          </w:tcPr>
          <w:p w14:paraId="755AA140" w14:textId="77777777" w:rsidR="00A62DF0" w:rsidRPr="00C954FD" w:rsidRDefault="00A62DF0" w:rsidP="00A62DF0">
            <w:pPr>
              <w:spacing w:line="240" w:lineRule="auto"/>
              <w:rPr>
                <w:rFonts w:ascii="Times New Roman" w:eastAsia="Times New Roman" w:hAnsi="Times New Roman" w:cs="Times New Roman"/>
                <w:b/>
                <w:bCs/>
                <w:color w:val="auto"/>
                <w:sz w:val="24"/>
                <w:szCs w:val="24"/>
              </w:rPr>
            </w:pPr>
            <w:r w:rsidRPr="00C954FD">
              <w:rPr>
                <w:rFonts w:ascii="Times New Roman" w:eastAsia="Times New Roman" w:hAnsi="Times New Roman" w:cs="Times New Roman"/>
                <w:b/>
                <w:bCs/>
                <w:color w:val="auto"/>
                <w:sz w:val="24"/>
                <w:szCs w:val="24"/>
              </w:rPr>
              <w:t>source</w:t>
            </w:r>
          </w:p>
        </w:tc>
        <w:tc>
          <w:tcPr>
            <w:tcW w:w="1080" w:type="dxa"/>
            <w:tcBorders>
              <w:top w:val="nil"/>
              <w:left w:val="nil"/>
              <w:bottom w:val="single" w:sz="8" w:space="0" w:color="auto"/>
              <w:right w:val="nil"/>
            </w:tcBorders>
            <w:shd w:val="clear" w:color="auto" w:fill="auto"/>
            <w:noWrap/>
          </w:tcPr>
          <w:p w14:paraId="30E8FE20" w14:textId="77777777" w:rsidR="00A62DF0" w:rsidRPr="00C954FD" w:rsidRDefault="00A62DF0" w:rsidP="00A62DF0">
            <w:pPr>
              <w:spacing w:line="240" w:lineRule="auto"/>
              <w:rPr>
                <w:rFonts w:ascii="Times New Roman" w:eastAsia="Times New Roman" w:hAnsi="Times New Roman" w:cs="Times New Roman"/>
                <w:b/>
                <w:bCs/>
                <w:color w:val="auto"/>
                <w:sz w:val="24"/>
                <w:szCs w:val="24"/>
              </w:rPr>
            </w:pPr>
            <w:r w:rsidRPr="00C954FD">
              <w:rPr>
                <w:rFonts w:ascii="Times New Roman" w:eastAsia="Times New Roman" w:hAnsi="Times New Roman" w:cs="Times New Roman"/>
                <w:b/>
                <w:bCs/>
                <w:color w:val="auto"/>
                <w:sz w:val="24"/>
                <w:szCs w:val="24"/>
              </w:rPr>
              <w:t>resolution</w:t>
            </w:r>
          </w:p>
        </w:tc>
        <w:tc>
          <w:tcPr>
            <w:tcW w:w="1123" w:type="dxa"/>
            <w:tcBorders>
              <w:top w:val="nil"/>
              <w:left w:val="nil"/>
              <w:bottom w:val="single" w:sz="8" w:space="0" w:color="auto"/>
              <w:right w:val="nil"/>
            </w:tcBorders>
            <w:shd w:val="clear" w:color="auto" w:fill="auto"/>
            <w:noWrap/>
          </w:tcPr>
          <w:p w14:paraId="7569DE6C" w14:textId="77777777" w:rsidR="00A62DF0" w:rsidRPr="00C954FD" w:rsidRDefault="00A62DF0" w:rsidP="00A62DF0">
            <w:pPr>
              <w:spacing w:line="240" w:lineRule="auto"/>
              <w:rPr>
                <w:rFonts w:ascii="Times New Roman" w:eastAsia="Times New Roman" w:hAnsi="Times New Roman" w:cs="Times New Roman"/>
                <w:b/>
                <w:bCs/>
                <w:color w:val="auto"/>
                <w:sz w:val="24"/>
                <w:szCs w:val="24"/>
              </w:rPr>
            </w:pPr>
            <w:r w:rsidRPr="00C954FD">
              <w:rPr>
                <w:rFonts w:ascii="Times New Roman" w:eastAsia="Times New Roman" w:hAnsi="Times New Roman" w:cs="Times New Roman"/>
                <w:b/>
                <w:bCs/>
                <w:color w:val="auto"/>
                <w:sz w:val="24"/>
                <w:szCs w:val="24"/>
              </w:rPr>
              <w:t>units</w:t>
            </w:r>
          </w:p>
        </w:tc>
        <w:tc>
          <w:tcPr>
            <w:tcW w:w="1577" w:type="dxa"/>
            <w:tcBorders>
              <w:top w:val="nil"/>
              <w:left w:val="nil"/>
              <w:bottom w:val="single" w:sz="8" w:space="0" w:color="auto"/>
              <w:right w:val="nil"/>
            </w:tcBorders>
            <w:shd w:val="clear" w:color="auto" w:fill="auto"/>
            <w:noWrap/>
          </w:tcPr>
          <w:p w14:paraId="7986DC67" w14:textId="77777777" w:rsidR="00A62DF0" w:rsidRPr="00C954FD" w:rsidRDefault="00A62DF0" w:rsidP="00A62DF0">
            <w:pPr>
              <w:spacing w:line="240" w:lineRule="auto"/>
              <w:rPr>
                <w:rFonts w:ascii="Times New Roman" w:eastAsia="Times New Roman" w:hAnsi="Times New Roman" w:cs="Times New Roman"/>
                <w:b/>
                <w:bCs/>
                <w:color w:val="auto"/>
                <w:sz w:val="24"/>
                <w:szCs w:val="24"/>
              </w:rPr>
            </w:pPr>
            <w:r w:rsidRPr="00C954FD">
              <w:rPr>
                <w:rFonts w:ascii="Times New Roman" w:eastAsia="Times New Roman" w:hAnsi="Times New Roman" w:cs="Times New Roman"/>
                <w:b/>
                <w:bCs/>
                <w:color w:val="auto"/>
                <w:sz w:val="24"/>
                <w:szCs w:val="24"/>
              </w:rPr>
              <w:t>timestep</w:t>
            </w:r>
          </w:p>
        </w:tc>
      </w:tr>
      <w:tr w:rsidR="00A62DF0" w:rsidRPr="00C954FD" w14:paraId="22F5545A" w14:textId="77777777" w:rsidTr="00D27C9B">
        <w:trPr>
          <w:trHeight w:val="255"/>
        </w:trPr>
        <w:tc>
          <w:tcPr>
            <w:tcW w:w="3615" w:type="dxa"/>
            <w:tcBorders>
              <w:top w:val="nil"/>
              <w:left w:val="nil"/>
              <w:bottom w:val="nil"/>
              <w:right w:val="nil"/>
            </w:tcBorders>
            <w:shd w:val="clear" w:color="auto" w:fill="auto"/>
            <w:noWrap/>
          </w:tcPr>
          <w:p w14:paraId="4A6A49B8"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elevation</w:t>
            </w:r>
          </w:p>
        </w:tc>
        <w:tc>
          <w:tcPr>
            <w:tcW w:w="1440" w:type="dxa"/>
            <w:tcBorders>
              <w:top w:val="nil"/>
              <w:left w:val="nil"/>
              <w:bottom w:val="nil"/>
              <w:right w:val="nil"/>
            </w:tcBorders>
            <w:shd w:val="clear" w:color="auto" w:fill="auto"/>
            <w:noWrap/>
          </w:tcPr>
          <w:p w14:paraId="6A9AE983"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PRISM*</w:t>
            </w:r>
          </w:p>
        </w:tc>
        <w:tc>
          <w:tcPr>
            <w:tcW w:w="1080" w:type="dxa"/>
            <w:tcBorders>
              <w:top w:val="nil"/>
              <w:left w:val="nil"/>
              <w:bottom w:val="nil"/>
              <w:right w:val="nil"/>
            </w:tcBorders>
            <w:shd w:val="clear" w:color="auto" w:fill="auto"/>
            <w:noWrap/>
          </w:tcPr>
          <w:p w14:paraId="53FD4657"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 arcsec</w:t>
            </w:r>
          </w:p>
        </w:tc>
        <w:tc>
          <w:tcPr>
            <w:tcW w:w="1123" w:type="dxa"/>
            <w:tcBorders>
              <w:top w:val="nil"/>
              <w:left w:val="nil"/>
              <w:bottom w:val="nil"/>
              <w:right w:val="nil"/>
            </w:tcBorders>
            <w:shd w:val="clear" w:color="auto" w:fill="auto"/>
            <w:noWrap/>
          </w:tcPr>
          <w:p w14:paraId="36806C32"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meters</w:t>
            </w:r>
          </w:p>
        </w:tc>
        <w:tc>
          <w:tcPr>
            <w:tcW w:w="1577" w:type="dxa"/>
            <w:tcBorders>
              <w:top w:val="nil"/>
              <w:left w:val="nil"/>
              <w:bottom w:val="nil"/>
              <w:right w:val="nil"/>
            </w:tcBorders>
            <w:shd w:val="clear" w:color="auto" w:fill="auto"/>
            <w:noWrap/>
          </w:tcPr>
          <w:p w14:paraId="77C385EA"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constant</w:t>
            </w:r>
          </w:p>
        </w:tc>
      </w:tr>
      <w:tr w:rsidR="00A62DF0" w:rsidRPr="00C954FD" w14:paraId="227128C2" w14:textId="77777777" w:rsidTr="00D27C9B">
        <w:trPr>
          <w:trHeight w:val="255"/>
        </w:trPr>
        <w:tc>
          <w:tcPr>
            <w:tcW w:w="3615" w:type="dxa"/>
            <w:tcBorders>
              <w:top w:val="nil"/>
              <w:left w:val="nil"/>
              <w:bottom w:val="nil"/>
              <w:right w:val="nil"/>
            </w:tcBorders>
            <w:shd w:val="clear" w:color="auto" w:fill="auto"/>
            <w:noWrap/>
          </w:tcPr>
          <w:p w14:paraId="38B1BB5D"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radiation</w:t>
            </w:r>
          </w:p>
        </w:tc>
        <w:tc>
          <w:tcPr>
            <w:tcW w:w="1440" w:type="dxa"/>
            <w:tcBorders>
              <w:top w:val="nil"/>
              <w:left w:val="nil"/>
              <w:bottom w:val="nil"/>
              <w:right w:val="nil"/>
            </w:tcBorders>
            <w:shd w:val="clear" w:color="auto" w:fill="auto"/>
            <w:noWrap/>
          </w:tcPr>
          <w:p w14:paraId="156DC13E"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r.sun**</w:t>
            </w:r>
          </w:p>
        </w:tc>
        <w:tc>
          <w:tcPr>
            <w:tcW w:w="1080" w:type="dxa"/>
            <w:tcBorders>
              <w:top w:val="nil"/>
              <w:left w:val="nil"/>
              <w:bottom w:val="nil"/>
              <w:right w:val="nil"/>
            </w:tcBorders>
            <w:shd w:val="clear" w:color="auto" w:fill="auto"/>
            <w:noWrap/>
          </w:tcPr>
          <w:p w14:paraId="2E9B34ED"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30-arcsec</w:t>
            </w:r>
          </w:p>
        </w:tc>
        <w:tc>
          <w:tcPr>
            <w:tcW w:w="1123" w:type="dxa"/>
            <w:tcBorders>
              <w:top w:val="nil"/>
              <w:left w:val="nil"/>
              <w:bottom w:val="nil"/>
              <w:right w:val="nil"/>
            </w:tcBorders>
            <w:shd w:val="clear" w:color="auto" w:fill="auto"/>
            <w:noWrap/>
          </w:tcPr>
          <w:p w14:paraId="134A33EE"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MJ/m</w:t>
            </w:r>
            <w:r w:rsidRPr="00C954FD">
              <w:rPr>
                <w:rFonts w:ascii="Times New Roman" w:eastAsia="Times New Roman" w:hAnsi="Times New Roman" w:cs="Times New Roman"/>
                <w:color w:val="auto"/>
                <w:sz w:val="24"/>
                <w:szCs w:val="24"/>
                <w:vertAlign w:val="superscript"/>
              </w:rPr>
              <w:t>2</w:t>
            </w:r>
            <w:r w:rsidRPr="00C954FD">
              <w:rPr>
                <w:rFonts w:ascii="Times New Roman" w:eastAsia="Times New Roman" w:hAnsi="Times New Roman" w:cs="Times New Roman"/>
                <w:color w:val="auto"/>
                <w:sz w:val="24"/>
                <w:szCs w:val="24"/>
              </w:rPr>
              <w:t>/day</w:t>
            </w:r>
          </w:p>
        </w:tc>
        <w:tc>
          <w:tcPr>
            <w:tcW w:w="1577" w:type="dxa"/>
            <w:tcBorders>
              <w:top w:val="nil"/>
              <w:left w:val="nil"/>
              <w:bottom w:val="nil"/>
              <w:right w:val="nil"/>
            </w:tcBorders>
            <w:shd w:val="clear" w:color="auto" w:fill="auto"/>
            <w:noWrap/>
          </w:tcPr>
          <w:p w14:paraId="20B6DE0C"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 avg</w:t>
            </w:r>
            <w:r w:rsidR="00A01114" w:rsidRPr="00C954FD">
              <w:rPr>
                <w:rFonts w:ascii="Times New Roman" w:eastAsia="Times New Roman" w:hAnsi="Times New Roman" w:cs="Times New Roman"/>
                <w:color w:val="auto"/>
                <w:sz w:val="24"/>
                <w:szCs w:val="24"/>
              </w:rPr>
              <w:t>.</w:t>
            </w:r>
          </w:p>
        </w:tc>
      </w:tr>
      <w:tr w:rsidR="00A62DF0" w:rsidRPr="00C954FD" w14:paraId="67F4E03E" w14:textId="77777777" w:rsidTr="00D27C9B">
        <w:trPr>
          <w:trHeight w:val="255"/>
        </w:trPr>
        <w:tc>
          <w:tcPr>
            <w:tcW w:w="3615" w:type="dxa"/>
            <w:tcBorders>
              <w:top w:val="nil"/>
              <w:left w:val="nil"/>
              <w:bottom w:val="nil"/>
              <w:right w:val="nil"/>
            </w:tcBorders>
            <w:shd w:val="clear" w:color="auto" w:fill="auto"/>
            <w:noWrap/>
          </w:tcPr>
          <w:p w14:paraId="6A356F5E"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 avg. min. and max. temperature</w:t>
            </w:r>
          </w:p>
        </w:tc>
        <w:tc>
          <w:tcPr>
            <w:tcW w:w="1440" w:type="dxa"/>
            <w:tcBorders>
              <w:top w:val="nil"/>
              <w:left w:val="nil"/>
              <w:bottom w:val="nil"/>
              <w:right w:val="nil"/>
            </w:tcBorders>
            <w:shd w:val="clear" w:color="auto" w:fill="auto"/>
            <w:noWrap/>
          </w:tcPr>
          <w:p w14:paraId="1EFE61A3"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PRISM*</w:t>
            </w:r>
          </w:p>
        </w:tc>
        <w:tc>
          <w:tcPr>
            <w:tcW w:w="1080" w:type="dxa"/>
            <w:tcBorders>
              <w:top w:val="nil"/>
              <w:left w:val="nil"/>
              <w:bottom w:val="nil"/>
              <w:right w:val="nil"/>
            </w:tcBorders>
            <w:shd w:val="clear" w:color="auto" w:fill="auto"/>
            <w:noWrap/>
          </w:tcPr>
          <w:p w14:paraId="1FF460B1"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30-arcsec</w:t>
            </w:r>
          </w:p>
        </w:tc>
        <w:tc>
          <w:tcPr>
            <w:tcW w:w="1123" w:type="dxa"/>
            <w:tcBorders>
              <w:top w:val="nil"/>
              <w:left w:val="nil"/>
              <w:bottom w:val="nil"/>
              <w:right w:val="nil"/>
            </w:tcBorders>
            <w:shd w:val="clear" w:color="auto" w:fill="auto"/>
            <w:noWrap/>
          </w:tcPr>
          <w:p w14:paraId="7D2E1BCC"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C</w:t>
            </w:r>
          </w:p>
        </w:tc>
        <w:tc>
          <w:tcPr>
            <w:tcW w:w="1577" w:type="dxa"/>
            <w:tcBorders>
              <w:top w:val="nil"/>
              <w:left w:val="nil"/>
              <w:bottom w:val="nil"/>
              <w:right w:val="nil"/>
            </w:tcBorders>
            <w:shd w:val="clear" w:color="auto" w:fill="auto"/>
            <w:noWrap/>
          </w:tcPr>
          <w:p w14:paraId="6CED5578"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w:t>
            </w:r>
          </w:p>
        </w:tc>
      </w:tr>
      <w:tr w:rsidR="00A62DF0" w:rsidRPr="00C954FD" w14:paraId="723F222D" w14:textId="77777777" w:rsidTr="00D27C9B">
        <w:trPr>
          <w:trHeight w:val="255"/>
        </w:trPr>
        <w:tc>
          <w:tcPr>
            <w:tcW w:w="3615" w:type="dxa"/>
            <w:tcBorders>
              <w:top w:val="nil"/>
              <w:left w:val="nil"/>
              <w:bottom w:val="nil"/>
              <w:right w:val="nil"/>
            </w:tcBorders>
            <w:shd w:val="clear" w:color="auto" w:fill="auto"/>
            <w:noWrap/>
          </w:tcPr>
          <w:p w14:paraId="384B89E8"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dewpoint</w:t>
            </w:r>
          </w:p>
        </w:tc>
        <w:tc>
          <w:tcPr>
            <w:tcW w:w="1440" w:type="dxa"/>
            <w:tcBorders>
              <w:top w:val="nil"/>
              <w:left w:val="nil"/>
              <w:bottom w:val="nil"/>
              <w:right w:val="nil"/>
            </w:tcBorders>
            <w:shd w:val="clear" w:color="auto" w:fill="auto"/>
            <w:noWrap/>
          </w:tcPr>
          <w:p w14:paraId="44F66BE3"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PRISM*</w:t>
            </w:r>
          </w:p>
        </w:tc>
        <w:tc>
          <w:tcPr>
            <w:tcW w:w="1080" w:type="dxa"/>
            <w:tcBorders>
              <w:top w:val="nil"/>
              <w:left w:val="nil"/>
              <w:bottom w:val="nil"/>
              <w:right w:val="nil"/>
            </w:tcBorders>
            <w:shd w:val="clear" w:color="auto" w:fill="auto"/>
            <w:noWrap/>
          </w:tcPr>
          <w:p w14:paraId="3C95BECE"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30-arcsec</w:t>
            </w:r>
          </w:p>
        </w:tc>
        <w:tc>
          <w:tcPr>
            <w:tcW w:w="1123" w:type="dxa"/>
            <w:tcBorders>
              <w:top w:val="nil"/>
              <w:left w:val="nil"/>
              <w:bottom w:val="nil"/>
              <w:right w:val="nil"/>
            </w:tcBorders>
            <w:shd w:val="clear" w:color="auto" w:fill="auto"/>
            <w:noWrap/>
          </w:tcPr>
          <w:p w14:paraId="57C5A86C"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C</w:t>
            </w:r>
          </w:p>
        </w:tc>
        <w:tc>
          <w:tcPr>
            <w:tcW w:w="1577" w:type="dxa"/>
            <w:tcBorders>
              <w:top w:val="nil"/>
              <w:left w:val="nil"/>
              <w:bottom w:val="nil"/>
              <w:right w:val="nil"/>
            </w:tcBorders>
            <w:shd w:val="clear" w:color="auto" w:fill="auto"/>
            <w:noWrap/>
          </w:tcPr>
          <w:p w14:paraId="54DB0AEE"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w:t>
            </w:r>
          </w:p>
        </w:tc>
      </w:tr>
      <w:tr w:rsidR="00A62DF0" w:rsidRPr="00C954FD" w14:paraId="7D9534EA" w14:textId="77777777" w:rsidTr="00D27C9B">
        <w:trPr>
          <w:trHeight w:val="255"/>
        </w:trPr>
        <w:tc>
          <w:tcPr>
            <w:tcW w:w="3615" w:type="dxa"/>
            <w:tcBorders>
              <w:top w:val="nil"/>
              <w:left w:val="nil"/>
              <w:bottom w:val="nil"/>
              <w:right w:val="nil"/>
            </w:tcBorders>
            <w:shd w:val="clear" w:color="auto" w:fill="auto"/>
            <w:noWrap/>
          </w:tcPr>
          <w:p w14:paraId="7B0F10C1"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precipitation</w:t>
            </w:r>
          </w:p>
        </w:tc>
        <w:tc>
          <w:tcPr>
            <w:tcW w:w="1440" w:type="dxa"/>
            <w:tcBorders>
              <w:top w:val="nil"/>
              <w:left w:val="nil"/>
              <w:bottom w:val="nil"/>
              <w:right w:val="nil"/>
            </w:tcBorders>
            <w:shd w:val="clear" w:color="auto" w:fill="auto"/>
            <w:noWrap/>
          </w:tcPr>
          <w:p w14:paraId="0C02B86C"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PRISM*</w:t>
            </w:r>
          </w:p>
        </w:tc>
        <w:tc>
          <w:tcPr>
            <w:tcW w:w="1080" w:type="dxa"/>
            <w:tcBorders>
              <w:top w:val="nil"/>
              <w:left w:val="nil"/>
              <w:bottom w:val="nil"/>
              <w:right w:val="nil"/>
            </w:tcBorders>
            <w:shd w:val="clear" w:color="auto" w:fill="auto"/>
            <w:noWrap/>
          </w:tcPr>
          <w:p w14:paraId="5F69C7E5"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30-arcsec</w:t>
            </w:r>
          </w:p>
        </w:tc>
        <w:tc>
          <w:tcPr>
            <w:tcW w:w="1123" w:type="dxa"/>
            <w:tcBorders>
              <w:top w:val="nil"/>
              <w:left w:val="nil"/>
              <w:bottom w:val="nil"/>
              <w:right w:val="nil"/>
            </w:tcBorders>
            <w:shd w:val="clear" w:color="auto" w:fill="auto"/>
            <w:noWrap/>
          </w:tcPr>
          <w:p w14:paraId="78269306"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mm</w:t>
            </w:r>
          </w:p>
        </w:tc>
        <w:tc>
          <w:tcPr>
            <w:tcW w:w="1577" w:type="dxa"/>
            <w:tcBorders>
              <w:top w:val="nil"/>
              <w:left w:val="nil"/>
              <w:bottom w:val="nil"/>
              <w:right w:val="nil"/>
            </w:tcBorders>
            <w:shd w:val="clear" w:color="auto" w:fill="auto"/>
            <w:noWrap/>
          </w:tcPr>
          <w:p w14:paraId="7AE35087"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w:t>
            </w:r>
          </w:p>
        </w:tc>
      </w:tr>
      <w:tr w:rsidR="00A62DF0" w:rsidRPr="00C954FD" w14:paraId="1127DD85" w14:textId="77777777" w:rsidTr="00D27C9B">
        <w:trPr>
          <w:trHeight w:val="255"/>
        </w:trPr>
        <w:tc>
          <w:tcPr>
            <w:tcW w:w="3615" w:type="dxa"/>
            <w:tcBorders>
              <w:top w:val="nil"/>
              <w:left w:val="nil"/>
              <w:bottom w:val="nil"/>
              <w:right w:val="nil"/>
            </w:tcBorders>
            <w:shd w:val="clear" w:color="auto" w:fill="auto"/>
            <w:noWrap/>
          </w:tcPr>
          <w:p w14:paraId="601BE82C"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soil available water capacity (AWC)</w:t>
            </w:r>
          </w:p>
        </w:tc>
        <w:tc>
          <w:tcPr>
            <w:tcW w:w="1440" w:type="dxa"/>
            <w:tcBorders>
              <w:top w:val="nil"/>
              <w:left w:val="nil"/>
              <w:bottom w:val="nil"/>
              <w:right w:val="nil"/>
            </w:tcBorders>
            <w:shd w:val="clear" w:color="auto" w:fill="auto"/>
            <w:noWrap/>
          </w:tcPr>
          <w:p w14:paraId="29A6C0DE"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Penn State***</w:t>
            </w:r>
          </w:p>
        </w:tc>
        <w:tc>
          <w:tcPr>
            <w:tcW w:w="1080" w:type="dxa"/>
            <w:tcBorders>
              <w:top w:val="nil"/>
              <w:left w:val="nil"/>
              <w:bottom w:val="nil"/>
              <w:right w:val="nil"/>
            </w:tcBorders>
            <w:shd w:val="clear" w:color="auto" w:fill="auto"/>
            <w:noWrap/>
          </w:tcPr>
          <w:p w14:paraId="7D41D92A"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30-arcsec</w:t>
            </w:r>
          </w:p>
        </w:tc>
        <w:tc>
          <w:tcPr>
            <w:tcW w:w="1123" w:type="dxa"/>
            <w:tcBorders>
              <w:top w:val="nil"/>
              <w:left w:val="nil"/>
              <w:bottom w:val="nil"/>
              <w:right w:val="nil"/>
            </w:tcBorders>
            <w:shd w:val="clear" w:color="auto" w:fill="auto"/>
            <w:noWrap/>
          </w:tcPr>
          <w:p w14:paraId="62351C43"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mm</w:t>
            </w:r>
          </w:p>
        </w:tc>
        <w:tc>
          <w:tcPr>
            <w:tcW w:w="1577" w:type="dxa"/>
            <w:tcBorders>
              <w:top w:val="nil"/>
              <w:left w:val="nil"/>
              <w:bottom w:val="nil"/>
              <w:right w:val="nil"/>
            </w:tcBorders>
            <w:shd w:val="clear" w:color="auto" w:fill="auto"/>
            <w:noWrap/>
          </w:tcPr>
          <w:p w14:paraId="2A8A27DC"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constant</w:t>
            </w:r>
          </w:p>
        </w:tc>
      </w:tr>
      <w:tr w:rsidR="00A62DF0" w:rsidRPr="00C954FD" w14:paraId="0E9B3DE3" w14:textId="77777777" w:rsidTr="00D27C9B">
        <w:trPr>
          <w:trHeight w:val="270"/>
        </w:trPr>
        <w:tc>
          <w:tcPr>
            <w:tcW w:w="3615" w:type="dxa"/>
            <w:tcBorders>
              <w:top w:val="nil"/>
              <w:left w:val="nil"/>
              <w:bottom w:val="single" w:sz="8" w:space="0" w:color="auto"/>
              <w:right w:val="nil"/>
            </w:tcBorders>
            <w:shd w:val="clear" w:color="auto" w:fill="auto"/>
            <w:noWrap/>
          </w:tcPr>
          <w:p w14:paraId="4169EC71"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wind</w:t>
            </w:r>
          </w:p>
        </w:tc>
        <w:tc>
          <w:tcPr>
            <w:tcW w:w="1440" w:type="dxa"/>
            <w:tcBorders>
              <w:top w:val="nil"/>
              <w:left w:val="nil"/>
              <w:bottom w:val="single" w:sz="8" w:space="0" w:color="auto"/>
              <w:right w:val="nil"/>
            </w:tcBorders>
            <w:shd w:val="clear" w:color="auto" w:fill="auto"/>
            <w:noWrap/>
          </w:tcPr>
          <w:p w14:paraId="17A07C93"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NLDAS-2****</w:t>
            </w:r>
          </w:p>
        </w:tc>
        <w:tc>
          <w:tcPr>
            <w:tcW w:w="1080" w:type="dxa"/>
            <w:tcBorders>
              <w:top w:val="nil"/>
              <w:left w:val="nil"/>
              <w:bottom w:val="single" w:sz="8" w:space="0" w:color="auto"/>
              <w:right w:val="nil"/>
            </w:tcBorders>
            <w:shd w:val="clear" w:color="auto" w:fill="auto"/>
            <w:noWrap/>
          </w:tcPr>
          <w:p w14:paraId="02D7DEDC"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7.5-min</w:t>
            </w:r>
          </w:p>
        </w:tc>
        <w:tc>
          <w:tcPr>
            <w:tcW w:w="1123" w:type="dxa"/>
            <w:tcBorders>
              <w:top w:val="nil"/>
              <w:left w:val="nil"/>
              <w:bottom w:val="single" w:sz="8" w:space="0" w:color="auto"/>
              <w:right w:val="nil"/>
            </w:tcBorders>
            <w:shd w:val="clear" w:color="auto" w:fill="auto"/>
            <w:noWrap/>
          </w:tcPr>
          <w:p w14:paraId="2E8D4E07" w14:textId="77777777" w:rsidR="00A62DF0" w:rsidRPr="00C954FD" w:rsidRDefault="00A62DF0" w:rsidP="00A62DF0">
            <w:pPr>
              <w:spacing w:line="240" w:lineRule="auto"/>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m/s</w:t>
            </w:r>
          </w:p>
        </w:tc>
        <w:tc>
          <w:tcPr>
            <w:tcW w:w="1577" w:type="dxa"/>
            <w:tcBorders>
              <w:top w:val="nil"/>
              <w:left w:val="nil"/>
              <w:bottom w:val="single" w:sz="8" w:space="0" w:color="auto"/>
              <w:right w:val="nil"/>
            </w:tcBorders>
            <w:shd w:val="clear" w:color="auto" w:fill="auto"/>
            <w:noWrap/>
          </w:tcPr>
          <w:p w14:paraId="7DF72D8C" w14:textId="77777777" w:rsidR="00A62DF0" w:rsidRPr="00C954FD" w:rsidRDefault="00A62DF0" w:rsidP="00A62DF0">
            <w:pPr>
              <w:spacing w:line="240" w:lineRule="auto"/>
              <w:jc w:val="right"/>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monthly avg.</w:t>
            </w:r>
          </w:p>
        </w:tc>
      </w:tr>
    </w:tbl>
    <w:p w14:paraId="74A1E1D6" w14:textId="77777777" w:rsidR="00A62DF0" w:rsidRPr="00C954FD" w:rsidRDefault="00A62DF0" w:rsidP="00B032DD">
      <w:pPr>
        <w:pStyle w:val="MediumGrid21"/>
        <w:rPr>
          <w:rFonts w:ascii="Times New Roman" w:hAnsi="Times New Roman"/>
          <w:sz w:val="24"/>
          <w:szCs w:val="24"/>
        </w:rPr>
      </w:pPr>
    </w:p>
    <w:p w14:paraId="0161CDAD" w14:textId="77777777" w:rsidR="00CF782C" w:rsidRPr="00C954FD" w:rsidRDefault="00CF782C" w:rsidP="00B032DD">
      <w:pPr>
        <w:pStyle w:val="MediumGrid21"/>
        <w:rPr>
          <w:rFonts w:ascii="Times New Roman" w:hAnsi="Times New Roman"/>
          <w:sz w:val="24"/>
          <w:szCs w:val="24"/>
        </w:rPr>
      </w:pPr>
      <w:r w:rsidRPr="00C954FD">
        <w:rPr>
          <w:rFonts w:ascii="Times New Roman" w:hAnsi="Times New Roman"/>
          <w:sz w:val="24"/>
          <w:szCs w:val="24"/>
        </w:rPr>
        <w:t>*Daly et al.2008 obtained from PRISM Climate Group in August 2008</w:t>
      </w:r>
    </w:p>
    <w:p w14:paraId="201C0DF0" w14:textId="77777777" w:rsidR="00CF782C" w:rsidRPr="00C954FD" w:rsidRDefault="00CF782C" w:rsidP="00B032DD">
      <w:pPr>
        <w:pStyle w:val="MediumGrid21"/>
        <w:rPr>
          <w:rFonts w:ascii="Times New Roman" w:hAnsi="Times New Roman"/>
          <w:sz w:val="24"/>
          <w:szCs w:val="24"/>
        </w:rPr>
      </w:pPr>
      <w:r w:rsidRPr="00C954FD">
        <w:rPr>
          <w:rFonts w:ascii="Times New Roman" w:hAnsi="Times New Roman"/>
          <w:sz w:val="24"/>
          <w:szCs w:val="24"/>
        </w:rPr>
        <w:t>**Details below</w:t>
      </w:r>
    </w:p>
    <w:p w14:paraId="6F4F6A7B" w14:textId="77777777" w:rsidR="00CF782C" w:rsidRPr="00C954FD" w:rsidRDefault="00CF782C" w:rsidP="00B032DD">
      <w:pPr>
        <w:pStyle w:val="MediumGrid21"/>
        <w:rPr>
          <w:rFonts w:ascii="Times New Roman" w:hAnsi="Times New Roman"/>
          <w:sz w:val="24"/>
          <w:szCs w:val="24"/>
        </w:rPr>
      </w:pPr>
      <w:r w:rsidRPr="00C954FD">
        <w:rPr>
          <w:rFonts w:ascii="Times New Roman" w:hAnsi="Times New Roman"/>
          <w:sz w:val="24"/>
          <w:szCs w:val="24"/>
        </w:rPr>
        <w:t xml:space="preserve">***Available Water Content for top 250cm of soil; Miller &amp; White 1998; </w:t>
      </w:r>
      <w:hyperlink r:id="rId9" w:history="1">
        <w:r w:rsidRPr="00C954FD">
          <w:rPr>
            <w:rStyle w:val="Hyperlink"/>
            <w:rFonts w:ascii="Times New Roman" w:hAnsi="Times New Roman"/>
            <w:sz w:val="24"/>
            <w:szCs w:val="24"/>
          </w:rPr>
          <w:t>http://www.soilinfo.psu.edu/</w:t>
        </w:r>
      </w:hyperlink>
      <w:r w:rsidRPr="00C954FD">
        <w:rPr>
          <w:rFonts w:ascii="Times New Roman" w:hAnsi="Times New Roman"/>
          <w:sz w:val="24"/>
          <w:szCs w:val="24"/>
        </w:rPr>
        <w:t>, accessed May 2011</w:t>
      </w:r>
    </w:p>
    <w:p w14:paraId="54B4E229" w14:textId="77777777" w:rsidR="00CF782C" w:rsidRPr="00C954FD" w:rsidRDefault="00CF782C" w:rsidP="00B032DD">
      <w:pPr>
        <w:pStyle w:val="MediumGrid21"/>
        <w:rPr>
          <w:rFonts w:ascii="Times New Roman" w:hAnsi="Times New Roman"/>
          <w:sz w:val="24"/>
          <w:szCs w:val="24"/>
        </w:rPr>
      </w:pPr>
      <w:r w:rsidRPr="00C954FD">
        <w:rPr>
          <w:rFonts w:ascii="Times New Roman" w:hAnsi="Times New Roman"/>
          <w:sz w:val="24"/>
          <w:szCs w:val="24"/>
        </w:rPr>
        <w:t>****long-term (1979-2010) averages.  From NLDAS-2 (Mitchell et al. 2004)</w:t>
      </w:r>
    </w:p>
    <w:p w14:paraId="3A552FAA" w14:textId="77777777" w:rsidR="00CF782C" w:rsidRPr="00C954FD" w:rsidRDefault="00CF782C" w:rsidP="004C6908">
      <w:pPr>
        <w:pStyle w:val="MediumGrid21"/>
        <w:spacing w:after="240"/>
        <w:rPr>
          <w:rFonts w:ascii="Times New Roman" w:hAnsi="Times New Roman"/>
          <w:sz w:val="24"/>
          <w:szCs w:val="24"/>
        </w:rPr>
      </w:pPr>
    </w:p>
    <w:p w14:paraId="71124E64" w14:textId="77777777" w:rsidR="00CF782C" w:rsidRPr="00C954FD" w:rsidRDefault="00CF782C" w:rsidP="004C6908">
      <w:pPr>
        <w:pStyle w:val="MediumGrid21"/>
        <w:spacing w:after="240"/>
        <w:rPr>
          <w:rFonts w:ascii="Times New Roman" w:hAnsi="Times New Roman"/>
          <w:b/>
          <w:sz w:val="24"/>
          <w:szCs w:val="24"/>
        </w:rPr>
      </w:pPr>
      <w:r w:rsidRPr="00C954FD">
        <w:rPr>
          <w:rFonts w:ascii="Times New Roman" w:hAnsi="Times New Roman"/>
          <w:b/>
          <w:sz w:val="24"/>
          <w:szCs w:val="24"/>
        </w:rPr>
        <w:t>Reference evapotranspiration</w:t>
      </w:r>
    </w:p>
    <w:p w14:paraId="66565706" w14:textId="77777777" w:rsidR="00CF782C" w:rsidRPr="00C954FD" w:rsidRDefault="00CF782C" w:rsidP="004C6908">
      <w:pPr>
        <w:pStyle w:val="MediumGrid21"/>
        <w:spacing w:after="240"/>
        <w:rPr>
          <w:rFonts w:ascii="Times New Roman" w:hAnsi="Times New Roman"/>
          <w:sz w:val="24"/>
          <w:szCs w:val="24"/>
        </w:rPr>
      </w:pPr>
      <w:r w:rsidRPr="00C954FD">
        <w:rPr>
          <w:rFonts w:ascii="Times New Roman" w:hAnsi="Times New Roman"/>
          <w:sz w:val="24"/>
          <w:szCs w:val="24"/>
        </w:rPr>
        <w:t>We used the Penman-Monteith method (Monteith, 1965) for estimating reference evapotranspiration, ET</w:t>
      </w:r>
      <w:r w:rsidRPr="00C954FD">
        <w:rPr>
          <w:rFonts w:ascii="Times New Roman" w:hAnsi="Times New Roman"/>
          <w:sz w:val="24"/>
          <w:szCs w:val="24"/>
          <w:vertAlign w:val="subscript"/>
        </w:rPr>
        <w:t xml:space="preserve">o </w:t>
      </w:r>
      <w:r w:rsidRPr="00C954FD">
        <w:rPr>
          <w:rFonts w:ascii="Times New Roman" w:hAnsi="Times New Roman"/>
          <w:sz w:val="24"/>
          <w:szCs w:val="24"/>
        </w:rPr>
        <w:t xml:space="preserve">(eq. 1).   We followed the methods of Allen et al. (1998) for a standard reference crop over monthly time-steps, but incorporated several modifications to </w:t>
      </w:r>
      <w:r w:rsidR="0075220D" w:rsidRPr="00C954FD">
        <w:rPr>
          <w:rFonts w:ascii="Times New Roman" w:hAnsi="Times New Roman"/>
          <w:sz w:val="24"/>
          <w:szCs w:val="24"/>
        </w:rPr>
        <w:t>create a reference "crop" which behaves more realistically</w:t>
      </w:r>
      <w:r w:rsidR="00AC1A44" w:rsidRPr="00C954FD">
        <w:rPr>
          <w:rFonts w:ascii="Times New Roman" w:hAnsi="Times New Roman"/>
          <w:sz w:val="24"/>
          <w:szCs w:val="24"/>
        </w:rPr>
        <w:t xml:space="preserve"> under cold and snowy conditions</w:t>
      </w:r>
      <w:r w:rsidRPr="00C954FD">
        <w:rPr>
          <w:rFonts w:ascii="Times New Roman" w:hAnsi="Times New Roman"/>
          <w:sz w:val="24"/>
          <w:szCs w:val="24"/>
        </w:rPr>
        <w:t>.  We repeat the Penman-Monteith equation (eq. 1) here with the variable definitions given by Allen et al. (1998) to illustrate where these modifications occurred</w:t>
      </w:r>
      <w:r w:rsidR="0075220D" w:rsidRPr="00C954FD">
        <w:rPr>
          <w:rFonts w:ascii="Times New Roman" w:hAnsi="Times New Roman"/>
          <w:sz w:val="24"/>
          <w:szCs w:val="24"/>
        </w:rPr>
        <w:t>:</w:t>
      </w:r>
      <w:r w:rsidRPr="00C954FD">
        <w:rPr>
          <w:rFonts w:ascii="Times New Roman" w:hAnsi="Times New Roman"/>
          <w:sz w:val="24"/>
          <w:szCs w:val="24"/>
        </w:rPr>
        <w:t xml:space="preserve">  </w:t>
      </w:r>
    </w:p>
    <w:p w14:paraId="19557565" w14:textId="77777777" w:rsidR="00CF782C" w:rsidRPr="00C954FD" w:rsidRDefault="00CF782C" w:rsidP="00455FC7">
      <w:pPr>
        <w:pStyle w:val="MediumGrid21"/>
        <w:spacing w:after="240"/>
        <w:jc w:val="center"/>
        <w:rPr>
          <w:rFonts w:ascii="Times New Roman" w:hAnsi="Times New Roman"/>
          <w:sz w:val="24"/>
          <w:szCs w:val="24"/>
        </w:rPr>
      </w:pPr>
      <w:r w:rsidRPr="00C954FD">
        <w:rPr>
          <w:rFonts w:ascii="Times New Roman" w:hAnsi="Times New Roman"/>
          <w:position w:val="-68"/>
          <w:sz w:val="24"/>
          <w:szCs w:val="24"/>
        </w:rPr>
        <w:object w:dxaOrig="3360" w:dyaOrig="1420" w14:anchorId="23C52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71.25pt" o:ole="">
            <v:imagedata r:id="rId10" o:title=""/>
          </v:shape>
          <o:OLEObject Type="Embed" ProgID="Equation.3" ShapeID="_x0000_i1025" DrawAspect="Content" ObjectID="_1460784915" r:id="rId11"/>
        </w:object>
      </w:r>
      <w:r w:rsidRPr="00C954FD">
        <w:rPr>
          <w:rFonts w:ascii="Times New Roman" w:hAnsi="Times New Roman"/>
          <w:sz w:val="24"/>
          <w:szCs w:val="24"/>
        </w:rPr>
        <w:t xml:space="preserve">  </w:t>
      </w:r>
      <w:r w:rsidRPr="00C954FD">
        <w:rPr>
          <w:rFonts w:ascii="Times New Roman" w:hAnsi="Times New Roman"/>
          <w:sz w:val="24"/>
          <w:szCs w:val="24"/>
        </w:rPr>
        <w:tab/>
        <w:t>(1)</w:t>
      </w:r>
    </w:p>
    <w:p w14:paraId="7E8572F6" w14:textId="77777777" w:rsidR="00F14F10" w:rsidRPr="00C954FD" w:rsidRDefault="00F14F10" w:rsidP="00F14F10">
      <w:pPr>
        <w:pStyle w:val="MediumGrid22"/>
        <w:spacing w:after="240"/>
        <w:ind w:left="360"/>
        <w:rPr>
          <w:rFonts w:ascii="Times New Roman" w:hAnsi="Times New Roman"/>
          <w:sz w:val="24"/>
          <w:szCs w:val="24"/>
        </w:rPr>
      </w:pPr>
      <w:r w:rsidRPr="00C954FD">
        <w:rPr>
          <w:rFonts w:ascii="Times New Roman" w:hAnsi="Times New Roman"/>
          <w:sz w:val="24"/>
          <w:szCs w:val="24"/>
        </w:rPr>
        <w:lastRenderedPageBreak/>
        <w:t xml:space="preserve">where </w:t>
      </w:r>
      <w:r w:rsidRPr="00C954FD">
        <w:rPr>
          <w:rFonts w:ascii="Times New Roman" w:hAnsi="Times New Roman"/>
          <w:i/>
          <w:sz w:val="24"/>
          <w:szCs w:val="24"/>
        </w:rPr>
        <w:t>R</w:t>
      </w:r>
      <w:r w:rsidRPr="00C954FD">
        <w:rPr>
          <w:rFonts w:ascii="Times New Roman" w:hAnsi="Times New Roman"/>
          <w:i/>
          <w:sz w:val="24"/>
          <w:szCs w:val="24"/>
          <w:vertAlign w:val="subscript"/>
        </w:rPr>
        <w:t>n</w:t>
      </w:r>
      <w:r w:rsidRPr="00C954FD">
        <w:rPr>
          <w:rFonts w:ascii="Times New Roman" w:hAnsi="Times New Roman"/>
          <w:sz w:val="24"/>
          <w:szCs w:val="24"/>
        </w:rPr>
        <w:t xml:space="preserve"> is net radiation, </w:t>
      </w:r>
      <w:r w:rsidRPr="00C954FD">
        <w:rPr>
          <w:rFonts w:ascii="Times New Roman" w:hAnsi="Times New Roman"/>
          <w:i/>
          <w:sz w:val="24"/>
          <w:szCs w:val="24"/>
        </w:rPr>
        <w:t>λ</w:t>
      </w:r>
      <w:r w:rsidRPr="00C954FD">
        <w:rPr>
          <w:rFonts w:ascii="Times New Roman" w:hAnsi="Times New Roman"/>
          <w:sz w:val="24"/>
          <w:szCs w:val="24"/>
        </w:rPr>
        <w:t xml:space="preserve"> is latent heat of vaporization, </w:t>
      </w:r>
      <w:r w:rsidRPr="00C954FD">
        <w:rPr>
          <w:rFonts w:ascii="Times New Roman" w:hAnsi="Times New Roman"/>
          <w:i/>
          <w:sz w:val="24"/>
          <w:szCs w:val="24"/>
        </w:rPr>
        <w:t>G</w:t>
      </w:r>
      <w:r w:rsidRPr="00C954FD">
        <w:rPr>
          <w:rFonts w:ascii="Times New Roman" w:hAnsi="Times New Roman"/>
          <w:sz w:val="24"/>
          <w:szCs w:val="24"/>
        </w:rPr>
        <w:t xml:space="preserve"> is soil heat flux, </w:t>
      </w:r>
      <w:r w:rsidRPr="00C954FD">
        <w:rPr>
          <w:rFonts w:ascii="Times New Roman" w:hAnsi="Times New Roman"/>
          <w:i/>
          <w:sz w:val="24"/>
          <w:szCs w:val="24"/>
        </w:rPr>
        <w:t>ρ</w:t>
      </w:r>
      <w:r w:rsidRPr="00C954FD">
        <w:rPr>
          <w:rFonts w:ascii="Times New Roman" w:hAnsi="Times New Roman"/>
          <w:i/>
          <w:sz w:val="24"/>
          <w:szCs w:val="24"/>
          <w:vertAlign w:val="subscript"/>
        </w:rPr>
        <w:t>a</w:t>
      </w:r>
      <w:r w:rsidRPr="00C954FD">
        <w:rPr>
          <w:rFonts w:ascii="Times New Roman" w:hAnsi="Times New Roman"/>
          <w:sz w:val="24"/>
          <w:szCs w:val="24"/>
        </w:rPr>
        <w:t xml:space="preserve"> is the mean air density at constant pressure, </w:t>
      </w:r>
      <w:r w:rsidRPr="00C954FD">
        <w:rPr>
          <w:rFonts w:ascii="Times New Roman" w:hAnsi="Times New Roman"/>
          <w:i/>
          <w:sz w:val="24"/>
          <w:szCs w:val="24"/>
        </w:rPr>
        <w:t>c</w:t>
      </w:r>
      <w:r w:rsidRPr="00C954FD">
        <w:rPr>
          <w:rFonts w:ascii="Times New Roman" w:hAnsi="Times New Roman"/>
          <w:i/>
          <w:sz w:val="24"/>
          <w:szCs w:val="24"/>
          <w:vertAlign w:val="subscript"/>
        </w:rPr>
        <w:t>p</w:t>
      </w:r>
      <w:r w:rsidRPr="00C954FD">
        <w:rPr>
          <w:rFonts w:ascii="Times New Roman" w:hAnsi="Times New Roman"/>
          <w:sz w:val="24"/>
          <w:szCs w:val="24"/>
        </w:rPr>
        <w:t xml:space="preserve"> is the specific heat of the air, </w:t>
      </w:r>
      <w:r w:rsidRPr="00C954FD">
        <w:rPr>
          <w:rFonts w:ascii="Times New Roman" w:hAnsi="Times New Roman"/>
          <w:i/>
          <w:sz w:val="24"/>
          <w:szCs w:val="24"/>
        </w:rPr>
        <w:t>(e</w:t>
      </w:r>
      <w:r w:rsidRPr="00C954FD">
        <w:rPr>
          <w:rFonts w:ascii="Times New Roman" w:hAnsi="Times New Roman"/>
          <w:i/>
          <w:sz w:val="24"/>
          <w:szCs w:val="24"/>
          <w:vertAlign w:val="subscript"/>
        </w:rPr>
        <w:t>s</w:t>
      </w:r>
      <w:r w:rsidRPr="00C954FD">
        <w:rPr>
          <w:rFonts w:ascii="Times New Roman" w:hAnsi="Times New Roman"/>
          <w:i/>
          <w:sz w:val="24"/>
          <w:szCs w:val="24"/>
        </w:rPr>
        <w:t>-e</w:t>
      </w:r>
      <w:r w:rsidRPr="00C954FD">
        <w:rPr>
          <w:rFonts w:ascii="Times New Roman" w:hAnsi="Times New Roman"/>
          <w:i/>
          <w:sz w:val="24"/>
          <w:szCs w:val="24"/>
          <w:vertAlign w:val="subscript"/>
        </w:rPr>
        <w:t>a</w:t>
      </w:r>
      <w:r w:rsidRPr="00C954FD">
        <w:rPr>
          <w:rFonts w:ascii="Times New Roman" w:hAnsi="Times New Roman"/>
          <w:i/>
          <w:sz w:val="24"/>
          <w:szCs w:val="24"/>
        </w:rPr>
        <w:t>)</w:t>
      </w:r>
      <w:r w:rsidRPr="00C954FD">
        <w:rPr>
          <w:rFonts w:ascii="Times New Roman" w:hAnsi="Times New Roman"/>
          <w:sz w:val="24"/>
          <w:szCs w:val="24"/>
        </w:rPr>
        <w:t xml:space="preserve"> represents the vapor pressure deficit, </w:t>
      </w:r>
      <w:r w:rsidRPr="00C954FD">
        <w:rPr>
          <w:rFonts w:ascii="Times New Roman" w:hAnsi="Times New Roman"/>
          <w:i/>
          <w:sz w:val="24"/>
          <w:szCs w:val="24"/>
        </w:rPr>
        <w:t>Δ</w:t>
      </w:r>
      <w:r w:rsidRPr="00C954FD">
        <w:rPr>
          <w:rFonts w:ascii="Times New Roman" w:hAnsi="Times New Roman"/>
          <w:sz w:val="24"/>
          <w:szCs w:val="24"/>
        </w:rPr>
        <w:t xml:space="preserve"> is the slope of the saturation vapour pressure temperature relationship, </w:t>
      </w:r>
      <w:r w:rsidRPr="00C954FD">
        <w:rPr>
          <w:rFonts w:ascii="Times New Roman" w:hAnsi="Times New Roman"/>
          <w:i/>
          <w:sz w:val="24"/>
          <w:szCs w:val="24"/>
        </w:rPr>
        <w:t>ϒ</w:t>
      </w:r>
      <w:r w:rsidRPr="00C954FD">
        <w:rPr>
          <w:rFonts w:ascii="Times New Roman" w:hAnsi="Times New Roman"/>
          <w:sz w:val="24"/>
          <w:szCs w:val="24"/>
        </w:rPr>
        <w:t xml:space="preserve"> is the psychrometric constant, </w:t>
      </w:r>
      <w:r w:rsidRPr="00C954FD">
        <w:rPr>
          <w:rFonts w:ascii="Times New Roman" w:hAnsi="Times New Roman"/>
          <w:i/>
          <w:sz w:val="24"/>
          <w:szCs w:val="24"/>
        </w:rPr>
        <w:t>r</w:t>
      </w:r>
      <w:r w:rsidRPr="00C954FD">
        <w:rPr>
          <w:rFonts w:ascii="Times New Roman" w:hAnsi="Times New Roman"/>
          <w:i/>
          <w:sz w:val="24"/>
          <w:szCs w:val="24"/>
          <w:vertAlign w:val="subscript"/>
        </w:rPr>
        <w:t>a</w:t>
      </w:r>
      <w:r w:rsidRPr="00C954FD">
        <w:rPr>
          <w:rFonts w:ascii="Times New Roman" w:hAnsi="Times New Roman"/>
          <w:sz w:val="24"/>
          <w:szCs w:val="24"/>
        </w:rPr>
        <w:t xml:space="preserve"> and </w:t>
      </w:r>
      <w:r w:rsidRPr="00C954FD">
        <w:rPr>
          <w:rFonts w:ascii="Times New Roman" w:hAnsi="Times New Roman"/>
          <w:i/>
          <w:sz w:val="24"/>
          <w:szCs w:val="24"/>
        </w:rPr>
        <w:t>r</w:t>
      </w:r>
      <w:r w:rsidRPr="00C954FD">
        <w:rPr>
          <w:rFonts w:ascii="Times New Roman" w:hAnsi="Times New Roman"/>
          <w:i/>
          <w:sz w:val="24"/>
          <w:szCs w:val="24"/>
          <w:vertAlign w:val="subscript"/>
        </w:rPr>
        <w:t>s</w:t>
      </w:r>
      <w:r w:rsidRPr="00C954FD" w:rsidDel="00147CDD">
        <w:rPr>
          <w:rFonts w:ascii="Times New Roman" w:hAnsi="Times New Roman"/>
          <w:i/>
          <w:sz w:val="24"/>
          <w:szCs w:val="24"/>
        </w:rPr>
        <w:t xml:space="preserve"> </w:t>
      </w:r>
      <w:r w:rsidRPr="00C954FD">
        <w:rPr>
          <w:rFonts w:ascii="Times New Roman" w:hAnsi="Times New Roman"/>
          <w:sz w:val="24"/>
          <w:szCs w:val="24"/>
        </w:rPr>
        <w:t>are the aerodynamic and (bulk) surface resistances.</w:t>
      </w:r>
    </w:p>
    <w:p w14:paraId="60984E50" w14:textId="77777777" w:rsidR="00CF782C" w:rsidRPr="00C954FD" w:rsidRDefault="00CF782C" w:rsidP="00627BFA">
      <w:pPr>
        <w:pStyle w:val="MediumGrid21"/>
        <w:spacing w:after="240"/>
        <w:rPr>
          <w:rFonts w:ascii="Times New Roman" w:hAnsi="Times New Roman"/>
          <w:sz w:val="24"/>
          <w:szCs w:val="24"/>
        </w:rPr>
      </w:pPr>
      <w:r w:rsidRPr="00C954FD">
        <w:rPr>
          <w:rFonts w:ascii="Times New Roman" w:hAnsi="Times New Roman"/>
          <w:sz w:val="24"/>
          <w:szCs w:val="24"/>
        </w:rPr>
        <w:t xml:space="preserve">We found that the standard Penman-Montieth equation </w:t>
      </w:r>
      <w:r w:rsidR="00AC1A44" w:rsidRPr="00C954FD">
        <w:rPr>
          <w:rFonts w:ascii="Times New Roman" w:hAnsi="Times New Roman"/>
          <w:sz w:val="24"/>
          <w:szCs w:val="24"/>
        </w:rPr>
        <w:t>yielded</w:t>
      </w:r>
      <w:r w:rsidRPr="00C954FD">
        <w:rPr>
          <w:rFonts w:ascii="Times New Roman" w:hAnsi="Times New Roman"/>
          <w:sz w:val="24"/>
          <w:szCs w:val="24"/>
        </w:rPr>
        <w:t xml:space="preserve"> high ET</w:t>
      </w:r>
      <w:r w:rsidRPr="00C954FD">
        <w:rPr>
          <w:rFonts w:ascii="Times New Roman" w:hAnsi="Times New Roman"/>
          <w:sz w:val="24"/>
          <w:szCs w:val="24"/>
          <w:vertAlign w:val="subscript"/>
        </w:rPr>
        <w:t>0</w:t>
      </w:r>
      <w:r w:rsidR="000A6FBD" w:rsidRPr="00C954FD">
        <w:rPr>
          <w:rFonts w:ascii="Times New Roman" w:hAnsi="Times New Roman"/>
          <w:sz w:val="24"/>
          <w:szCs w:val="24"/>
        </w:rPr>
        <w:t>, in some cases resulting in significant winter deficits and depletion of soil moisture,</w:t>
      </w:r>
      <w:r w:rsidRPr="00C954FD">
        <w:rPr>
          <w:rFonts w:ascii="Times New Roman" w:hAnsi="Times New Roman"/>
          <w:sz w:val="24"/>
          <w:szCs w:val="24"/>
        </w:rPr>
        <w:t xml:space="preserve"> under conditions in which little evapotranspiration was possible due the combined effects of snow on radiation balance (shading and albedo), and temperature on leaf conductance (stomatal closure and loss of deciduous leaves).  To counteract this we modified the inputs to the equation for reference evapotranspiration in two ways.  First, we adjusted albedo when snow cover was present from the reference value of 0.23 to 0.8.  Second, we</w:t>
      </w:r>
      <w:r w:rsidR="00D536AA" w:rsidRPr="00C954FD">
        <w:rPr>
          <w:rFonts w:ascii="Times New Roman" w:hAnsi="Times New Roman"/>
          <w:sz w:val="24"/>
          <w:szCs w:val="24"/>
        </w:rPr>
        <w:t xml:space="preserve"> modified the bulk surface resistance term </w:t>
      </w:r>
      <w:r w:rsidR="00D536AA" w:rsidRPr="00C954FD">
        <w:rPr>
          <w:rFonts w:ascii="Times New Roman" w:hAnsi="Times New Roman"/>
          <w:i/>
          <w:sz w:val="24"/>
          <w:szCs w:val="24"/>
        </w:rPr>
        <w:t>r</w:t>
      </w:r>
      <w:r w:rsidR="00D536AA" w:rsidRPr="00C954FD">
        <w:rPr>
          <w:rFonts w:ascii="Times New Roman" w:hAnsi="Times New Roman"/>
          <w:i/>
          <w:sz w:val="24"/>
          <w:szCs w:val="24"/>
          <w:vertAlign w:val="subscript"/>
        </w:rPr>
        <w:t>s</w:t>
      </w:r>
      <w:r w:rsidR="00D536AA" w:rsidRPr="00C954FD">
        <w:rPr>
          <w:rFonts w:ascii="Times New Roman" w:hAnsi="Times New Roman"/>
          <w:sz w:val="24"/>
          <w:szCs w:val="24"/>
        </w:rPr>
        <w:t xml:space="preserve"> </w:t>
      </w:r>
      <w:r w:rsidRPr="00C954FD">
        <w:rPr>
          <w:rFonts w:ascii="Times New Roman" w:hAnsi="Times New Roman"/>
          <w:sz w:val="24"/>
          <w:szCs w:val="24"/>
        </w:rPr>
        <w:t>(eq. 2) to reflect stomatal closure at low temperatures:</w:t>
      </w:r>
    </w:p>
    <w:p w14:paraId="4E013225" w14:textId="77777777" w:rsidR="00CF782C" w:rsidRPr="00C954FD" w:rsidRDefault="00CF782C" w:rsidP="00AC25F8">
      <w:pPr>
        <w:pStyle w:val="MediumGrid21"/>
        <w:spacing w:after="240"/>
        <w:rPr>
          <w:rFonts w:ascii="Times New Roman" w:hAnsi="Times New Roman"/>
          <w:sz w:val="24"/>
          <w:szCs w:val="24"/>
        </w:rPr>
      </w:pPr>
      <w:r w:rsidRPr="00C954FD">
        <w:rPr>
          <w:rFonts w:ascii="Times New Roman" w:hAnsi="Times New Roman"/>
          <w:position w:val="-10"/>
          <w:sz w:val="24"/>
          <w:szCs w:val="24"/>
        </w:rPr>
        <w:object w:dxaOrig="180" w:dyaOrig="340" w14:anchorId="5D0215E5">
          <v:shape id="_x0000_i1026" type="#_x0000_t75" style="width:9pt;height:17.25pt" o:ole="">
            <v:imagedata r:id="rId12" o:title=""/>
          </v:shape>
          <o:OLEObject Type="Embed" ProgID="Equation.3" ShapeID="_x0000_i1026" DrawAspect="Content" ObjectID="_1460784916" r:id="rId13"/>
        </w:object>
      </w:r>
      <w:r w:rsidRPr="00C954FD">
        <w:rPr>
          <w:rFonts w:ascii="Times New Roman" w:hAnsi="Times New Roman"/>
          <w:position w:val="-30"/>
          <w:sz w:val="24"/>
          <w:szCs w:val="24"/>
        </w:rPr>
        <w:object w:dxaOrig="1320" w:dyaOrig="700" w14:anchorId="340ED77F">
          <v:shape id="_x0000_i1027" type="#_x0000_t75" style="width:64.5pt;height:35.25pt" o:ole="">
            <v:imagedata r:id="rId14" o:title=""/>
          </v:shape>
          <o:OLEObject Type="Embed" ProgID="Equation.3" ShapeID="_x0000_i1027" DrawAspect="Content" ObjectID="_1460784917" r:id="rId15"/>
        </w:object>
      </w:r>
      <w:r w:rsidRPr="00C954FD">
        <w:rPr>
          <w:rFonts w:ascii="Times New Roman" w:hAnsi="Times New Roman"/>
          <w:sz w:val="24"/>
          <w:szCs w:val="24"/>
        </w:rPr>
        <w:tab/>
        <w:t xml:space="preserve">     (2)</w:t>
      </w:r>
    </w:p>
    <w:p w14:paraId="1EEDA28A" w14:textId="77777777" w:rsidR="00CF782C" w:rsidRPr="00C954FD" w:rsidRDefault="00CF782C" w:rsidP="00AC25F8">
      <w:pPr>
        <w:pStyle w:val="MediumGrid21"/>
        <w:spacing w:after="240"/>
        <w:ind w:left="360"/>
        <w:rPr>
          <w:rFonts w:ascii="Times New Roman" w:hAnsi="Times New Roman"/>
          <w:sz w:val="24"/>
          <w:szCs w:val="24"/>
        </w:rPr>
      </w:pPr>
      <w:r w:rsidRPr="00C954FD">
        <w:rPr>
          <w:rFonts w:ascii="Times New Roman" w:hAnsi="Times New Roman"/>
          <w:sz w:val="24"/>
          <w:szCs w:val="24"/>
        </w:rPr>
        <w:t xml:space="preserve">where </w:t>
      </w:r>
      <w:r w:rsidRPr="00C954FD">
        <w:rPr>
          <w:rFonts w:ascii="Times New Roman" w:hAnsi="Times New Roman"/>
          <w:i/>
          <w:sz w:val="24"/>
          <w:szCs w:val="24"/>
        </w:rPr>
        <w:t>r</w:t>
      </w:r>
      <w:r w:rsidRPr="00C954FD">
        <w:rPr>
          <w:rFonts w:ascii="Times New Roman" w:hAnsi="Times New Roman"/>
          <w:i/>
          <w:sz w:val="24"/>
          <w:szCs w:val="24"/>
          <w:vertAlign w:val="subscript"/>
        </w:rPr>
        <w:t>l</w:t>
      </w:r>
      <w:r w:rsidRPr="00C954FD">
        <w:rPr>
          <w:rFonts w:ascii="Times New Roman" w:hAnsi="Times New Roman"/>
          <w:sz w:val="24"/>
          <w:szCs w:val="24"/>
        </w:rPr>
        <w:t xml:space="preserve"> is bulk stomatal resistance of the well-illuminated leaf (the inverse of stomatal </w:t>
      </w:r>
      <w:r w:rsidR="007932D0" w:rsidRPr="00C954FD">
        <w:rPr>
          <w:rFonts w:ascii="Times New Roman" w:hAnsi="Times New Roman"/>
          <w:sz w:val="24"/>
          <w:szCs w:val="24"/>
        </w:rPr>
        <w:t>conductance</w:t>
      </w:r>
      <w:r w:rsidRPr="00C954FD">
        <w:rPr>
          <w:rFonts w:ascii="Times New Roman" w:hAnsi="Times New Roman"/>
          <w:sz w:val="24"/>
          <w:szCs w:val="24"/>
        </w:rPr>
        <w:t xml:space="preserve">) and </w:t>
      </w:r>
      <w:r w:rsidRPr="00C954FD">
        <w:rPr>
          <w:rFonts w:ascii="Times New Roman" w:hAnsi="Times New Roman"/>
          <w:i/>
          <w:sz w:val="24"/>
          <w:szCs w:val="24"/>
        </w:rPr>
        <w:t>LAI</w:t>
      </w:r>
      <w:r w:rsidRPr="00C954FD">
        <w:rPr>
          <w:rFonts w:ascii="Times New Roman" w:hAnsi="Times New Roman"/>
          <w:i/>
          <w:sz w:val="24"/>
          <w:szCs w:val="24"/>
          <w:vertAlign w:val="subscript"/>
        </w:rPr>
        <w:t>active</w:t>
      </w:r>
      <w:r w:rsidRPr="00C954FD">
        <w:rPr>
          <w:rFonts w:ascii="Times New Roman" w:hAnsi="Times New Roman"/>
          <w:sz w:val="24"/>
          <w:szCs w:val="24"/>
        </w:rPr>
        <w:t xml:space="preserve"> is the active (sunlit) leaf area index. </w:t>
      </w:r>
    </w:p>
    <w:p w14:paraId="1D814D98" w14:textId="77777777" w:rsidR="00CF782C" w:rsidRPr="00C954FD" w:rsidRDefault="00CF782C" w:rsidP="00627BFA">
      <w:pPr>
        <w:pStyle w:val="MediumGrid21"/>
        <w:spacing w:after="240"/>
        <w:rPr>
          <w:rFonts w:ascii="Times New Roman" w:hAnsi="Times New Roman"/>
          <w:sz w:val="24"/>
          <w:szCs w:val="24"/>
        </w:rPr>
      </w:pPr>
      <w:r w:rsidRPr="00C954FD">
        <w:rPr>
          <w:rFonts w:ascii="Times New Roman" w:hAnsi="Times New Roman"/>
          <w:sz w:val="24"/>
          <w:szCs w:val="24"/>
        </w:rPr>
        <w:t xml:space="preserve">This was done by </w:t>
      </w:r>
      <w:r w:rsidR="00D536AA" w:rsidRPr="00C954FD">
        <w:rPr>
          <w:rFonts w:ascii="Times New Roman" w:hAnsi="Times New Roman"/>
          <w:sz w:val="24"/>
          <w:szCs w:val="24"/>
        </w:rPr>
        <w:t xml:space="preserve">adjusting the term </w:t>
      </w:r>
      <w:r w:rsidR="00D536AA" w:rsidRPr="00C954FD">
        <w:rPr>
          <w:rFonts w:ascii="Times New Roman" w:hAnsi="Times New Roman"/>
          <w:i/>
          <w:sz w:val="24"/>
          <w:szCs w:val="24"/>
        </w:rPr>
        <w:t>r</w:t>
      </w:r>
      <w:r w:rsidR="00D536AA" w:rsidRPr="00C954FD">
        <w:rPr>
          <w:rFonts w:ascii="Times New Roman" w:hAnsi="Times New Roman"/>
          <w:i/>
          <w:sz w:val="24"/>
          <w:szCs w:val="24"/>
          <w:vertAlign w:val="subscript"/>
        </w:rPr>
        <w:t>l</w:t>
      </w:r>
      <w:r w:rsidR="00D536AA" w:rsidRPr="00C954FD">
        <w:rPr>
          <w:rFonts w:ascii="Times New Roman" w:hAnsi="Times New Roman"/>
          <w:i/>
          <w:sz w:val="24"/>
          <w:szCs w:val="24"/>
        </w:rPr>
        <w:t xml:space="preserve"> </w:t>
      </w:r>
      <w:r w:rsidR="00D536AA" w:rsidRPr="00C954FD">
        <w:rPr>
          <w:rFonts w:ascii="Times New Roman" w:hAnsi="Times New Roman"/>
          <w:sz w:val="24"/>
          <w:szCs w:val="24"/>
        </w:rPr>
        <w:t>for bulk stomatal resistance using the</w:t>
      </w:r>
      <w:r w:rsidRPr="00C954FD">
        <w:rPr>
          <w:rFonts w:ascii="Times New Roman" w:hAnsi="Times New Roman"/>
          <w:sz w:val="24"/>
          <w:szCs w:val="24"/>
        </w:rPr>
        <w:t xml:space="preserve"> scaling factor </w:t>
      </w:r>
      <w:r w:rsidRPr="00C954FD">
        <w:rPr>
          <w:rFonts w:ascii="Times New Roman" w:hAnsi="Times New Roman"/>
          <w:i/>
          <w:sz w:val="24"/>
          <w:szCs w:val="24"/>
        </w:rPr>
        <w:t>k</w:t>
      </w:r>
      <w:r w:rsidRPr="00C954FD">
        <w:rPr>
          <w:rFonts w:ascii="Times New Roman" w:hAnsi="Times New Roman"/>
          <w:i/>
          <w:sz w:val="24"/>
          <w:szCs w:val="24"/>
          <w:vertAlign w:val="subscript"/>
        </w:rPr>
        <w:t>s</w:t>
      </w:r>
      <w:r w:rsidRPr="00C954FD">
        <w:rPr>
          <w:rFonts w:ascii="Times New Roman" w:hAnsi="Times New Roman"/>
          <w:i/>
          <w:sz w:val="24"/>
          <w:szCs w:val="24"/>
        </w:rPr>
        <w:t>(T)</w:t>
      </w:r>
      <w:r w:rsidRPr="00C954FD">
        <w:rPr>
          <w:rFonts w:ascii="Times New Roman" w:hAnsi="Times New Roman"/>
          <w:sz w:val="24"/>
          <w:szCs w:val="24"/>
        </w:rPr>
        <w:t xml:space="preserve"> for stomatal conductance (the inverse of resistance) given by Jarvis (1978).   </w:t>
      </w:r>
      <w:r w:rsidRPr="00C954FD">
        <w:rPr>
          <w:rFonts w:ascii="Times New Roman" w:hAnsi="Times New Roman"/>
          <w:i/>
          <w:sz w:val="24"/>
          <w:szCs w:val="24"/>
        </w:rPr>
        <w:t>k</w:t>
      </w:r>
      <w:r w:rsidRPr="00C954FD">
        <w:rPr>
          <w:rFonts w:ascii="Times New Roman" w:hAnsi="Times New Roman"/>
          <w:i/>
          <w:sz w:val="24"/>
          <w:szCs w:val="24"/>
          <w:vertAlign w:val="subscript"/>
        </w:rPr>
        <w:t>s</w:t>
      </w:r>
      <w:r w:rsidRPr="00C954FD">
        <w:rPr>
          <w:rFonts w:ascii="Times New Roman" w:hAnsi="Times New Roman"/>
          <w:i/>
          <w:sz w:val="24"/>
          <w:szCs w:val="24"/>
        </w:rPr>
        <w:t>(T)</w:t>
      </w:r>
      <w:r w:rsidRPr="00C954FD">
        <w:rPr>
          <w:rFonts w:ascii="Times New Roman" w:hAnsi="Times New Roman"/>
          <w:sz w:val="24"/>
          <w:szCs w:val="24"/>
        </w:rPr>
        <w:t xml:space="preserve"> ranges from 0-1 and its curve is defined by three parameters T</w:t>
      </w:r>
      <w:r w:rsidRPr="00C954FD">
        <w:rPr>
          <w:rFonts w:ascii="Times New Roman" w:hAnsi="Times New Roman"/>
          <w:sz w:val="24"/>
          <w:szCs w:val="24"/>
          <w:vertAlign w:val="subscript"/>
        </w:rPr>
        <w:t>l</w:t>
      </w:r>
      <w:r w:rsidRPr="00C954FD">
        <w:rPr>
          <w:rFonts w:ascii="Times New Roman" w:hAnsi="Times New Roman"/>
          <w:sz w:val="24"/>
          <w:szCs w:val="24"/>
        </w:rPr>
        <w:t>, T</w:t>
      </w:r>
      <w:r w:rsidRPr="00C954FD">
        <w:rPr>
          <w:rFonts w:ascii="Times New Roman" w:hAnsi="Times New Roman"/>
          <w:sz w:val="24"/>
          <w:szCs w:val="24"/>
          <w:vertAlign w:val="subscript"/>
        </w:rPr>
        <w:t>h</w:t>
      </w:r>
      <w:r w:rsidRPr="00C954FD">
        <w:rPr>
          <w:rFonts w:ascii="Times New Roman" w:hAnsi="Times New Roman"/>
          <w:sz w:val="24"/>
          <w:szCs w:val="24"/>
        </w:rPr>
        <w:t>, and T</w:t>
      </w:r>
      <w:r w:rsidRPr="00C954FD">
        <w:rPr>
          <w:rFonts w:ascii="Times New Roman" w:hAnsi="Times New Roman"/>
          <w:sz w:val="24"/>
          <w:szCs w:val="24"/>
          <w:vertAlign w:val="subscript"/>
        </w:rPr>
        <w:t>0</w:t>
      </w:r>
      <w:r w:rsidRPr="00C954FD">
        <w:rPr>
          <w:rFonts w:ascii="Times New Roman" w:hAnsi="Times New Roman"/>
          <w:sz w:val="24"/>
          <w:szCs w:val="24"/>
        </w:rPr>
        <w:t xml:space="preserve">  specifying low, high and optimal temperatures respectively:</w:t>
      </w:r>
    </w:p>
    <w:p w14:paraId="048A824F" w14:textId="77777777" w:rsidR="00CF782C" w:rsidRPr="00C954FD" w:rsidRDefault="00CF782C" w:rsidP="00AC25F8">
      <w:pPr>
        <w:pStyle w:val="MediumGrid21"/>
        <w:spacing w:after="240"/>
        <w:rPr>
          <w:rFonts w:ascii="Times New Roman" w:hAnsi="Times New Roman"/>
          <w:sz w:val="24"/>
          <w:szCs w:val="24"/>
        </w:rPr>
      </w:pPr>
      <w:r w:rsidRPr="00C954FD">
        <w:rPr>
          <w:rFonts w:ascii="Times New Roman" w:hAnsi="Times New Roman"/>
          <w:position w:val="-12"/>
          <w:sz w:val="24"/>
          <w:szCs w:val="24"/>
        </w:rPr>
        <w:object w:dxaOrig="2659" w:dyaOrig="400" w14:anchorId="386DECCB">
          <v:shape id="_x0000_i1028" type="#_x0000_t75" style="width:130.5pt;height:20.25pt" o:ole="">
            <v:imagedata r:id="rId16" o:title=""/>
          </v:shape>
          <o:OLEObject Type="Embed" ProgID="Equation.3" ShapeID="_x0000_i1028" DrawAspect="Content" ObjectID="_1460784918" r:id="rId17"/>
        </w:object>
      </w:r>
      <w:r w:rsidRPr="00C954FD">
        <w:rPr>
          <w:rFonts w:ascii="Times New Roman" w:hAnsi="Times New Roman"/>
          <w:sz w:val="24"/>
          <w:szCs w:val="24"/>
        </w:rPr>
        <w:t xml:space="preserve">      </w:t>
      </w:r>
      <w:r w:rsidRPr="00C954FD">
        <w:rPr>
          <w:rFonts w:ascii="Times New Roman" w:hAnsi="Times New Roman"/>
          <w:position w:val="-12"/>
          <w:sz w:val="24"/>
          <w:szCs w:val="24"/>
        </w:rPr>
        <w:object w:dxaOrig="1500" w:dyaOrig="360" w14:anchorId="6C21F06D">
          <v:shape id="_x0000_i1029" type="#_x0000_t75" style="width:75pt;height:18pt" o:ole="">
            <v:imagedata r:id="rId18" o:title=""/>
          </v:shape>
          <o:OLEObject Type="Embed" ProgID="Equation.3" ShapeID="_x0000_i1029" DrawAspect="Content" ObjectID="_1460784919" r:id="rId19"/>
        </w:object>
      </w:r>
      <w:r w:rsidRPr="00C954FD">
        <w:rPr>
          <w:rFonts w:ascii="Times New Roman" w:hAnsi="Times New Roman"/>
          <w:sz w:val="24"/>
          <w:szCs w:val="24"/>
        </w:rPr>
        <w:t xml:space="preserve">                                                                             (3)</w:t>
      </w:r>
    </w:p>
    <w:p w14:paraId="50B5CC1E" w14:textId="77777777" w:rsidR="00CF782C" w:rsidRPr="00C954FD" w:rsidRDefault="00CF782C" w:rsidP="00AC25F8">
      <w:pPr>
        <w:pStyle w:val="MediumGrid21"/>
        <w:spacing w:after="240"/>
        <w:rPr>
          <w:rFonts w:ascii="Times New Roman" w:hAnsi="Times New Roman"/>
          <w:sz w:val="24"/>
          <w:szCs w:val="24"/>
        </w:rPr>
      </w:pPr>
      <w:r w:rsidRPr="00C954FD">
        <w:rPr>
          <w:rFonts w:ascii="Times New Roman" w:hAnsi="Times New Roman"/>
          <w:sz w:val="24"/>
          <w:szCs w:val="24"/>
        </w:rPr>
        <w:t xml:space="preserve">    where     </w:t>
      </w:r>
      <w:r w:rsidRPr="00C954FD">
        <w:rPr>
          <w:rFonts w:ascii="Times New Roman" w:hAnsi="Times New Roman"/>
          <w:position w:val="-12"/>
          <w:sz w:val="24"/>
          <w:szCs w:val="24"/>
        </w:rPr>
        <w:object w:dxaOrig="2600" w:dyaOrig="400" w14:anchorId="6D1166C7">
          <v:shape id="_x0000_i1030" type="#_x0000_t75" style="width:129pt;height:20.25pt" o:ole="">
            <v:imagedata r:id="rId20" o:title=""/>
          </v:shape>
          <o:OLEObject Type="Embed" ProgID="Equation.3" ShapeID="_x0000_i1030" DrawAspect="Content" ObjectID="_1460784920" r:id="rId21"/>
        </w:object>
      </w:r>
    </w:p>
    <w:p w14:paraId="6964764F" w14:textId="77777777" w:rsidR="00CF782C" w:rsidRPr="00C954FD" w:rsidRDefault="00CF782C" w:rsidP="00AC25F8">
      <w:pPr>
        <w:pStyle w:val="MediumGrid21"/>
        <w:spacing w:after="240"/>
        <w:rPr>
          <w:rFonts w:ascii="Times New Roman" w:hAnsi="Times New Roman"/>
          <w:sz w:val="24"/>
          <w:szCs w:val="24"/>
        </w:rPr>
      </w:pPr>
      <w:r w:rsidRPr="00C954FD">
        <w:rPr>
          <w:rFonts w:ascii="Times New Roman" w:hAnsi="Times New Roman"/>
          <w:sz w:val="24"/>
          <w:szCs w:val="24"/>
        </w:rPr>
        <w:t xml:space="preserve">    and         </w:t>
      </w:r>
      <w:r w:rsidRPr="00C954FD">
        <w:rPr>
          <w:rFonts w:ascii="Times New Roman" w:hAnsi="Times New Roman"/>
          <w:position w:val="-12"/>
          <w:sz w:val="24"/>
          <w:szCs w:val="24"/>
        </w:rPr>
        <w:object w:dxaOrig="2180" w:dyaOrig="360" w14:anchorId="4FA0D0C2">
          <v:shape id="_x0000_i1031" type="#_x0000_t75" style="width:108.75pt;height:18pt" o:ole="">
            <v:imagedata r:id="rId22" o:title=""/>
          </v:shape>
          <o:OLEObject Type="Embed" ProgID="Equation.3" ShapeID="_x0000_i1031" DrawAspect="Content" ObjectID="_1460784921" r:id="rId23"/>
        </w:object>
      </w:r>
    </w:p>
    <w:p w14:paraId="4E1BA59E" w14:textId="77777777" w:rsidR="00431545" w:rsidRPr="00C954FD" w:rsidRDefault="00431545" w:rsidP="00431545">
      <w:pPr>
        <w:pStyle w:val="NoSpacing"/>
        <w:spacing w:after="240"/>
        <w:rPr>
          <w:rFonts w:ascii="Times New Roman" w:hAnsi="Times New Roman"/>
          <w:sz w:val="24"/>
          <w:szCs w:val="24"/>
        </w:rPr>
      </w:pPr>
      <w:r w:rsidRPr="00C954FD">
        <w:rPr>
          <w:rFonts w:ascii="Times New Roman" w:hAnsi="Times New Roman"/>
          <w:sz w:val="24"/>
          <w:szCs w:val="24"/>
        </w:rPr>
        <w:t>The modified bulk surfaces resistance term is then calculated as:</w:t>
      </w:r>
    </w:p>
    <w:p w14:paraId="15AD6DFA" w14:textId="77777777" w:rsidR="00431545" w:rsidRPr="00C954FD" w:rsidRDefault="00431545" w:rsidP="00431545">
      <w:pPr>
        <w:pStyle w:val="NoSpacing"/>
        <w:spacing w:after="240"/>
        <w:rPr>
          <w:rFonts w:ascii="Times New Roman" w:hAnsi="Times New Roman"/>
          <w:sz w:val="24"/>
          <w:szCs w:val="24"/>
        </w:rPr>
      </w:pPr>
      <w:r w:rsidRPr="00C954FD">
        <w:rPr>
          <w:rFonts w:ascii="Times New Roman" w:hAnsi="Times New Roman"/>
          <w:position w:val="-30"/>
          <w:sz w:val="24"/>
          <w:szCs w:val="24"/>
        </w:rPr>
        <w:object w:dxaOrig="1359" w:dyaOrig="700" w14:anchorId="6775950A">
          <v:shape id="_x0000_i1032" type="#_x0000_t75" style="width:68.25pt;height:35.25pt" o:ole="">
            <v:imagedata r:id="rId24" o:title=""/>
          </v:shape>
          <o:OLEObject Type="Embed" ProgID="Equation.3" ShapeID="_x0000_i1032" DrawAspect="Content" ObjectID="_1460784922" r:id="rId25"/>
        </w:object>
      </w:r>
      <w:r w:rsidRPr="00C954FD">
        <w:rPr>
          <w:rFonts w:ascii="Times New Roman" w:hAnsi="Times New Roman"/>
          <w:sz w:val="24"/>
          <w:szCs w:val="24"/>
        </w:rPr>
        <w:t xml:space="preserve">                                                                                                                                     (4)</w:t>
      </w:r>
    </w:p>
    <w:p w14:paraId="3960BF8D" w14:textId="77777777" w:rsidR="00CF782C" w:rsidRPr="00C954FD" w:rsidRDefault="00CF782C" w:rsidP="00627BFA">
      <w:pPr>
        <w:pStyle w:val="MediumGrid21"/>
        <w:spacing w:after="240"/>
        <w:rPr>
          <w:rFonts w:ascii="Times New Roman" w:hAnsi="Times New Roman"/>
          <w:sz w:val="24"/>
          <w:szCs w:val="24"/>
        </w:rPr>
      </w:pPr>
      <w:r w:rsidRPr="00C954FD">
        <w:rPr>
          <w:rFonts w:ascii="Times New Roman" w:hAnsi="Times New Roman"/>
          <w:sz w:val="24"/>
          <w:szCs w:val="24"/>
        </w:rPr>
        <w:t>When mean monthly temperature was above 5 degrees C, we used the reference value for r</w:t>
      </w:r>
      <w:r w:rsidRPr="00C954FD">
        <w:rPr>
          <w:rFonts w:ascii="Times New Roman" w:hAnsi="Times New Roman"/>
          <w:sz w:val="24"/>
          <w:szCs w:val="24"/>
          <w:vertAlign w:val="subscript"/>
        </w:rPr>
        <w:t>l</w:t>
      </w:r>
      <w:r w:rsidRPr="00C954FD">
        <w:rPr>
          <w:rFonts w:ascii="Times New Roman" w:hAnsi="Times New Roman"/>
          <w:sz w:val="24"/>
          <w:szCs w:val="24"/>
        </w:rPr>
        <w:t xml:space="preserve"> given by Allen et al. (1998) of 100 s/m.  For temperatures below 5 degrees C, we used a modified value</w:t>
      </w:r>
      <w:r w:rsidR="00F14F10" w:rsidRPr="00C954FD">
        <w:rPr>
          <w:rFonts w:ascii="Times New Roman" w:hAnsi="Times New Roman"/>
          <w:sz w:val="24"/>
          <w:szCs w:val="24"/>
        </w:rPr>
        <w:t xml:space="preserve"> for r</w:t>
      </w:r>
      <w:r w:rsidR="00F14F10" w:rsidRPr="00C954FD">
        <w:rPr>
          <w:rFonts w:ascii="Times New Roman" w:hAnsi="Times New Roman"/>
          <w:sz w:val="24"/>
          <w:szCs w:val="24"/>
          <w:vertAlign w:val="subscript"/>
        </w:rPr>
        <w:t>l</w:t>
      </w:r>
      <w:r w:rsidRPr="00C954FD">
        <w:rPr>
          <w:rFonts w:ascii="Times New Roman" w:hAnsi="Times New Roman"/>
          <w:sz w:val="24"/>
          <w:szCs w:val="24"/>
        </w:rPr>
        <w:t>, which is the reference value divided by the scaling factor of Jarvis</w:t>
      </w:r>
      <w:r w:rsidR="000A6FBD" w:rsidRPr="00C954FD">
        <w:rPr>
          <w:rFonts w:ascii="Times New Roman" w:hAnsi="Times New Roman"/>
          <w:sz w:val="24"/>
          <w:szCs w:val="24"/>
        </w:rPr>
        <w:t xml:space="preserve"> (numerator of eq. 5)</w:t>
      </w:r>
      <w:r w:rsidRPr="00C954FD">
        <w:rPr>
          <w:rFonts w:ascii="Times New Roman" w:hAnsi="Times New Roman"/>
          <w:sz w:val="24"/>
          <w:szCs w:val="24"/>
        </w:rPr>
        <w:t xml:space="preserve">.  For the scaling factor we used a minimum temperature of </w:t>
      </w:r>
      <w:r w:rsidR="00241B57" w:rsidRPr="00C954FD">
        <w:rPr>
          <w:rFonts w:ascii="Times New Roman" w:hAnsi="Times New Roman"/>
          <w:sz w:val="24"/>
          <w:szCs w:val="24"/>
        </w:rPr>
        <w:t xml:space="preserve">-10 </w:t>
      </w:r>
      <w:r w:rsidRPr="00C954FD">
        <w:rPr>
          <w:rFonts w:ascii="Times New Roman" w:hAnsi="Times New Roman"/>
          <w:sz w:val="24"/>
          <w:szCs w:val="24"/>
        </w:rPr>
        <w:t xml:space="preserve">C, an optimal temperature of </w:t>
      </w:r>
      <w:r w:rsidR="00241B57" w:rsidRPr="00C954FD">
        <w:rPr>
          <w:rFonts w:ascii="Times New Roman" w:hAnsi="Times New Roman"/>
          <w:sz w:val="24"/>
          <w:szCs w:val="24"/>
        </w:rPr>
        <w:t xml:space="preserve">5 </w:t>
      </w:r>
      <w:r w:rsidRPr="00C954FD">
        <w:rPr>
          <w:rFonts w:ascii="Times New Roman" w:hAnsi="Times New Roman"/>
          <w:sz w:val="24"/>
          <w:szCs w:val="24"/>
        </w:rPr>
        <w:t>C, and a maximum temperature of 100 C.  To avoid dividing by zero, we used a minimum scaling factor of 0.01, resulting in a maximum stomatal resistance of 10000 s/m.</w:t>
      </w:r>
      <w:r w:rsidR="00241B57" w:rsidRPr="00C954FD">
        <w:rPr>
          <w:rFonts w:ascii="Times New Roman" w:hAnsi="Times New Roman"/>
          <w:sz w:val="24"/>
          <w:szCs w:val="24"/>
        </w:rPr>
        <w:t xml:space="preserve">  The value of k</w:t>
      </w:r>
      <w:r w:rsidR="00241B57" w:rsidRPr="00C954FD">
        <w:rPr>
          <w:rFonts w:ascii="Times New Roman" w:hAnsi="Times New Roman"/>
          <w:sz w:val="24"/>
          <w:szCs w:val="24"/>
          <w:vertAlign w:val="subscript"/>
        </w:rPr>
        <w:t>s</w:t>
      </w:r>
      <w:r w:rsidR="00241B57" w:rsidRPr="00C954FD">
        <w:rPr>
          <w:rFonts w:ascii="Times New Roman" w:hAnsi="Times New Roman"/>
          <w:sz w:val="24"/>
          <w:szCs w:val="24"/>
        </w:rPr>
        <w:t>(T) over a range of temperatures is shown in fig</w:t>
      </w:r>
      <w:r w:rsidR="000A6FBD" w:rsidRPr="00C954FD">
        <w:rPr>
          <w:rFonts w:ascii="Times New Roman" w:hAnsi="Times New Roman"/>
          <w:sz w:val="24"/>
          <w:szCs w:val="24"/>
        </w:rPr>
        <w:t>.</w:t>
      </w:r>
      <w:r w:rsidR="00241B57" w:rsidRPr="00C954FD">
        <w:rPr>
          <w:rFonts w:ascii="Times New Roman" w:hAnsi="Times New Roman"/>
          <w:sz w:val="24"/>
          <w:szCs w:val="24"/>
        </w:rPr>
        <w:t xml:space="preserve"> 1.</w:t>
      </w:r>
    </w:p>
    <w:p w14:paraId="4FA152BF" w14:textId="6FACE122" w:rsidR="00241B57" w:rsidRPr="00C954FD" w:rsidRDefault="00D14FC9" w:rsidP="00CE36E6">
      <w:pPr>
        <w:pStyle w:val="MediumGrid21"/>
        <w:keepNext/>
        <w:spacing w:after="240"/>
        <w:rPr>
          <w:rFonts w:ascii="Times New Roman" w:hAnsi="Times New Roman"/>
          <w:sz w:val="24"/>
          <w:szCs w:val="24"/>
        </w:rPr>
      </w:pPr>
      <w:r>
        <w:rPr>
          <w:rFonts w:ascii="Times New Roman" w:hAnsi="Times New Roman"/>
          <w:noProof/>
          <w:sz w:val="24"/>
          <w:szCs w:val="24"/>
        </w:rPr>
        <w:lastRenderedPageBreak/>
        <w:drawing>
          <wp:inline distT="0" distB="0" distL="0" distR="0" wp14:anchorId="24E3966C" wp14:editId="194B0FE1">
            <wp:extent cx="2447925" cy="1876425"/>
            <wp:effectExtent l="0" t="0" r="9525" b="9525"/>
            <wp:docPr id="9" name="Picture 9" descr="new stomatal conductance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stomatal conductance fi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1876425"/>
                    </a:xfrm>
                    <a:prstGeom prst="rect">
                      <a:avLst/>
                    </a:prstGeom>
                    <a:noFill/>
                    <a:ln>
                      <a:noFill/>
                    </a:ln>
                  </pic:spPr>
                </pic:pic>
              </a:graphicData>
            </a:graphic>
          </wp:inline>
        </w:drawing>
      </w:r>
    </w:p>
    <w:p w14:paraId="7AF05102" w14:textId="77777777" w:rsidR="00CF782C" w:rsidRPr="00C954FD" w:rsidRDefault="00241B57" w:rsidP="00CE36E6">
      <w:pPr>
        <w:pStyle w:val="Caption"/>
        <w:rPr>
          <w:rFonts w:ascii="Times New Roman" w:hAnsi="Times New Roman" w:cs="Times New Roman"/>
          <w:b w:val="0"/>
          <w:sz w:val="24"/>
          <w:szCs w:val="24"/>
        </w:rPr>
      </w:pPr>
      <w:r w:rsidRPr="00C954FD">
        <w:rPr>
          <w:rFonts w:ascii="Times New Roman" w:hAnsi="Times New Roman" w:cs="Times New Roman"/>
          <w:sz w:val="24"/>
          <w:szCs w:val="24"/>
        </w:rPr>
        <w:t xml:space="preserve">Figure </w:t>
      </w:r>
      <w:r w:rsidRPr="00C954FD">
        <w:rPr>
          <w:rFonts w:ascii="Times New Roman" w:hAnsi="Times New Roman" w:cs="Times New Roman"/>
          <w:sz w:val="24"/>
          <w:szCs w:val="24"/>
        </w:rPr>
        <w:fldChar w:fldCharType="begin"/>
      </w:r>
      <w:r w:rsidRPr="00C954FD">
        <w:rPr>
          <w:rFonts w:ascii="Times New Roman" w:hAnsi="Times New Roman" w:cs="Times New Roman"/>
          <w:sz w:val="24"/>
          <w:szCs w:val="24"/>
        </w:rPr>
        <w:instrText xml:space="preserve"> SEQ Figure \* ARABIC </w:instrText>
      </w:r>
      <w:r w:rsidRPr="00C954FD">
        <w:rPr>
          <w:rFonts w:ascii="Times New Roman" w:hAnsi="Times New Roman" w:cs="Times New Roman"/>
          <w:sz w:val="24"/>
          <w:szCs w:val="24"/>
        </w:rPr>
        <w:fldChar w:fldCharType="separate"/>
      </w:r>
      <w:r w:rsidR="00E340C6" w:rsidRPr="00C954FD">
        <w:rPr>
          <w:rFonts w:ascii="Times New Roman" w:hAnsi="Times New Roman" w:cs="Times New Roman"/>
          <w:noProof/>
          <w:sz w:val="24"/>
          <w:szCs w:val="24"/>
        </w:rPr>
        <w:t>1</w:t>
      </w:r>
      <w:r w:rsidRPr="00C954FD">
        <w:rPr>
          <w:rFonts w:ascii="Times New Roman" w:hAnsi="Times New Roman" w:cs="Times New Roman"/>
          <w:sz w:val="24"/>
          <w:szCs w:val="24"/>
        </w:rPr>
        <w:fldChar w:fldCharType="end"/>
      </w:r>
      <w:r w:rsidRPr="00C954FD">
        <w:rPr>
          <w:rFonts w:ascii="Times New Roman" w:hAnsi="Times New Roman" w:cs="Times New Roman"/>
          <w:sz w:val="24"/>
          <w:szCs w:val="24"/>
        </w:rPr>
        <w:t>:</w:t>
      </w:r>
      <w:r w:rsidRPr="00C954FD">
        <w:rPr>
          <w:rFonts w:ascii="Times New Roman" w:hAnsi="Times New Roman" w:cs="Times New Roman"/>
          <w:b w:val="0"/>
          <w:sz w:val="24"/>
          <w:szCs w:val="24"/>
        </w:rPr>
        <w:t xml:space="preserve">  Values of the stomatal conductance scaling factor </w:t>
      </w:r>
      <w:r w:rsidR="00F14F10" w:rsidRPr="00C954FD">
        <w:rPr>
          <w:rFonts w:ascii="Times New Roman" w:hAnsi="Times New Roman" w:cs="Times New Roman"/>
          <w:b w:val="0"/>
          <w:sz w:val="24"/>
          <w:szCs w:val="24"/>
        </w:rPr>
        <w:t xml:space="preserve">ks(T) </w:t>
      </w:r>
      <w:r w:rsidRPr="00C954FD">
        <w:rPr>
          <w:rFonts w:ascii="Times New Roman" w:hAnsi="Times New Roman" w:cs="Times New Roman"/>
          <w:b w:val="0"/>
          <w:sz w:val="24"/>
          <w:szCs w:val="24"/>
        </w:rPr>
        <w:t>over a range of temperatures.</w:t>
      </w:r>
    </w:p>
    <w:p w14:paraId="7060C1F2" w14:textId="77777777" w:rsidR="00241B57" w:rsidRPr="00C954FD" w:rsidRDefault="00241B57" w:rsidP="00CE36E6">
      <w:pPr>
        <w:rPr>
          <w:rFonts w:ascii="Times New Roman" w:hAnsi="Times New Roman" w:cs="Times New Roman"/>
          <w:sz w:val="24"/>
          <w:szCs w:val="24"/>
        </w:rPr>
      </w:pPr>
    </w:p>
    <w:p w14:paraId="4AFD4372" w14:textId="77777777" w:rsidR="00CF782C" w:rsidRPr="00C954FD" w:rsidRDefault="00CF782C" w:rsidP="004C6908">
      <w:pPr>
        <w:pStyle w:val="MediumGrid21"/>
        <w:spacing w:after="240"/>
        <w:rPr>
          <w:rFonts w:ascii="Times New Roman" w:hAnsi="Times New Roman"/>
          <w:b/>
          <w:sz w:val="24"/>
          <w:szCs w:val="24"/>
        </w:rPr>
      </w:pPr>
      <w:r w:rsidRPr="00C954FD">
        <w:rPr>
          <w:rFonts w:ascii="Times New Roman" w:hAnsi="Times New Roman"/>
          <w:b/>
          <w:sz w:val="24"/>
          <w:szCs w:val="24"/>
        </w:rPr>
        <w:t>Radiation surface computation</w:t>
      </w:r>
    </w:p>
    <w:p w14:paraId="711140DB" w14:textId="77777777" w:rsidR="001E2CB3" w:rsidRPr="00C954FD" w:rsidRDefault="00630C62" w:rsidP="00275642">
      <w:pPr>
        <w:pStyle w:val="MediumGrid21"/>
        <w:spacing w:after="240"/>
        <w:rPr>
          <w:rFonts w:ascii="Times New Roman" w:hAnsi="Times New Roman"/>
          <w:sz w:val="24"/>
          <w:szCs w:val="24"/>
        </w:rPr>
      </w:pPr>
      <w:r w:rsidRPr="00C954FD">
        <w:rPr>
          <w:rFonts w:ascii="Times New Roman" w:hAnsi="Times New Roman"/>
          <w:sz w:val="24"/>
          <w:szCs w:val="24"/>
        </w:rPr>
        <w:t>We developed a set of gridded surface radiation estimates</w:t>
      </w:r>
      <w:r w:rsidR="00B66F51" w:rsidRPr="00C954FD">
        <w:rPr>
          <w:rFonts w:ascii="Times New Roman" w:hAnsi="Times New Roman"/>
          <w:sz w:val="24"/>
          <w:szCs w:val="24"/>
        </w:rPr>
        <w:t xml:space="preserve"> which account for both </w:t>
      </w:r>
      <w:r w:rsidRPr="00C954FD">
        <w:rPr>
          <w:rFonts w:ascii="Times New Roman" w:hAnsi="Times New Roman"/>
          <w:sz w:val="24"/>
          <w:szCs w:val="24"/>
        </w:rPr>
        <w:t xml:space="preserve">fine-scale local topography </w:t>
      </w:r>
      <w:r w:rsidR="001E2CB3" w:rsidRPr="00C954FD">
        <w:rPr>
          <w:rFonts w:ascii="Times New Roman" w:hAnsi="Times New Roman"/>
          <w:sz w:val="24"/>
          <w:szCs w:val="24"/>
        </w:rPr>
        <w:t xml:space="preserve">(including shading and </w:t>
      </w:r>
      <w:r w:rsidR="00C631B6" w:rsidRPr="00C954FD">
        <w:rPr>
          <w:rFonts w:ascii="Times New Roman" w:hAnsi="Times New Roman"/>
          <w:sz w:val="24"/>
          <w:szCs w:val="24"/>
        </w:rPr>
        <w:t>sky view</w:t>
      </w:r>
      <w:r w:rsidR="001E2CB3" w:rsidRPr="00C954FD">
        <w:rPr>
          <w:rFonts w:ascii="Times New Roman" w:hAnsi="Times New Roman"/>
          <w:sz w:val="24"/>
          <w:szCs w:val="24"/>
        </w:rPr>
        <w:t xml:space="preserve"> reduction) </w:t>
      </w:r>
      <w:r w:rsidRPr="00C954FD">
        <w:rPr>
          <w:rFonts w:ascii="Times New Roman" w:hAnsi="Times New Roman"/>
          <w:sz w:val="24"/>
          <w:szCs w:val="24"/>
        </w:rPr>
        <w:t xml:space="preserve">and </w:t>
      </w:r>
      <w:r w:rsidR="009671F4" w:rsidRPr="00C954FD">
        <w:rPr>
          <w:rFonts w:ascii="Times New Roman" w:hAnsi="Times New Roman"/>
          <w:sz w:val="24"/>
          <w:szCs w:val="24"/>
        </w:rPr>
        <w:t xml:space="preserve">long-term </w:t>
      </w:r>
      <w:r w:rsidR="00E34A7C" w:rsidRPr="00C954FD">
        <w:rPr>
          <w:rFonts w:ascii="Times New Roman" w:hAnsi="Times New Roman"/>
          <w:sz w:val="24"/>
          <w:szCs w:val="24"/>
        </w:rPr>
        <w:t>average</w:t>
      </w:r>
      <w:r w:rsidR="009671F4" w:rsidRPr="00C954FD">
        <w:rPr>
          <w:rFonts w:ascii="Times New Roman" w:hAnsi="Times New Roman"/>
          <w:sz w:val="24"/>
          <w:szCs w:val="24"/>
        </w:rPr>
        <w:t xml:space="preserve"> monthly</w:t>
      </w:r>
      <w:r w:rsidR="00E34A7C" w:rsidRPr="00C954FD">
        <w:rPr>
          <w:rFonts w:ascii="Times New Roman" w:hAnsi="Times New Roman"/>
          <w:sz w:val="24"/>
          <w:szCs w:val="24"/>
        </w:rPr>
        <w:t xml:space="preserve"> cloudiness</w:t>
      </w:r>
      <w:r w:rsidRPr="00C954FD">
        <w:rPr>
          <w:rFonts w:ascii="Times New Roman" w:hAnsi="Times New Roman"/>
          <w:sz w:val="24"/>
          <w:szCs w:val="24"/>
        </w:rPr>
        <w:t xml:space="preserve">.  </w:t>
      </w:r>
      <w:r w:rsidR="00CF782C" w:rsidRPr="00C954FD">
        <w:rPr>
          <w:rFonts w:ascii="Times New Roman" w:hAnsi="Times New Roman"/>
          <w:sz w:val="24"/>
          <w:szCs w:val="24"/>
        </w:rPr>
        <w:t>Our basic approach was to</w:t>
      </w:r>
      <w:r w:rsidR="00E34A7C" w:rsidRPr="00C954FD">
        <w:rPr>
          <w:rFonts w:ascii="Times New Roman" w:hAnsi="Times New Roman"/>
          <w:sz w:val="24"/>
          <w:szCs w:val="24"/>
        </w:rPr>
        <w:t xml:space="preserve"> </w:t>
      </w:r>
      <w:r w:rsidR="001E2CB3" w:rsidRPr="00C954FD">
        <w:rPr>
          <w:rFonts w:ascii="Times New Roman" w:hAnsi="Times New Roman"/>
          <w:sz w:val="24"/>
          <w:szCs w:val="24"/>
        </w:rPr>
        <w:t xml:space="preserve">first estimate high-resolution (30 arc-second) clear-sky beam and diffuse radiation under a reference, cloudless atmosphere, which results in a maximum possible surface irradiation for each location in the </w:t>
      </w:r>
      <w:r w:rsidR="00D27C9B" w:rsidRPr="00C954FD">
        <w:rPr>
          <w:rFonts w:ascii="Times New Roman" w:hAnsi="Times New Roman"/>
          <w:sz w:val="24"/>
          <w:szCs w:val="24"/>
        </w:rPr>
        <w:t>study area</w:t>
      </w:r>
      <w:r w:rsidR="001E2CB3" w:rsidRPr="00C954FD">
        <w:rPr>
          <w:rFonts w:ascii="Times New Roman" w:hAnsi="Times New Roman"/>
          <w:sz w:val="24"/>
          <w:szCs w:val="24"/>
        </w:rPr>
        <w:t xml:space="preserve">.  Clouds, however, reduce this total amount of surface irradiation through absorption and reflection, as well as modifying the relative proportions of diffuse to beam radiation.  While physical models of radiative transfer through a cloudy atmosphere are difficult to parameterize, other </w:t>
      </w:r>
      <w:r w:rsidR="00D27C9B" w:rsidRPr="00C954FD">
        <w:rPr>
          <w:rFonts w:ascii="Times New Roman" w:hAnsi="Times New Roman"/>
          <w:sz w:val="24"/>
          <w:szCs w:val="24"/>
        </w:rPr>
        <w:t xml:space="preserve">research </w:t>
      </w:r>
      <w:r w:rsidR="001E2CB3" w:rsidRPr="00C954FD">
        <w:rPr>
          <w:rFonts w:ascii="Times New Roman" w:hAnsi="Times New Roman"/>
          <w:sz w:val="24"/>
          <w:szCs w:val="24"/>
        </w:rPr>
        <w:t xml:space="preserve">(e.g. Schroeder </w:t>
      </w:r>
      <w:r w:rsidR="0075220D" w:rsidRPr="00C954FD">
        <w:rPr>
          <w:rFonts w:ascii="Times New Roman" w:hAnsi="Times New Roman"/>
          <w:sz w:val="24"/>
          <w:szCs w:val="24"/>
        </w:rPr>
        <w:t>et al. 2009</w:t>
      </w:r>
      <w:r w:rsidR="001E2CB3" w:rsidRPr="00C954FD">
        <w:rPr>
          <w:rFonts w:ascii="Times New Roman" w:hAnsi="Times New Roman"/>
          <w:sz w:val="24"/>
          <w:szCs w:val="24"/>
        </w:rPr>
        <w:t xml:space="preserve">, </w:t>
      </w:r>
      <w:r w:rsidR="0075220D" w:rsidRPr="00C954FD">
        <w:rPr>
          <w:rFonts w:ascii="Times New Roman" w:hAnsi="Times New Roman"/>
          <w:sz w:val="24"/>
          <w:szCs w:val="24"/>
        </w:rPr>
        <w:t>Súri and Hofierka,2004</w:t>
      </w:r>
      <w:r w:rsidR="001E2CB3" w:rsidRPr="00C954FD">
        <w:rPr>
          <w:rFonts w:ascii="Times New Roman" w:hAnsi="Times New Roman"/>
          <w:sz w:val="24"/>
          <w:szCs w:val="24"/>
        </w:rPr>
        <w:t>) found that a simple clearness-index approach can be used to modify the clear-sky estimates of beam and diffuse radiation.</w:t>
      </w:r>
    </w:p>
    <w:p w14:paraId="3DF20699" w14:textId="77777777" w:rsidR="001E2CB3" w:rsidRPr="00C954FD" w:rsidRDefault="001E2CB3" w:rsidP="00275642">
      <w:pPr>
        <w:pStyle w:val="MediumGrid21"/>
        <w:spacing w:after="240"/>
        <w:rPr>
          <w:rFonts w:ascii="Times New Roman" w:hAnsi="Times New Roman"/>
          <w:sz w:val="24"/>
          <w:szCs w:val="24"/>
        </w:rPr>
      </w:pPr>
      <w:r w:rsidRPr="00C954FD">
        <w:rPr>
          <w:rFonts w:ascii="Times New Roman" w:hAnsi="Times New Roman"/>
          <w:sz w:val="24"/>
          <w:szCs w:val="24"/>
        </w:rPr>
        <w:t xml:space="preserve">We calculated the clear-sky radiation </w:t>
      </w:r>
      <w:r w:rsidR="00BD13FD" w:rsidRPr="00C954FD">
        <w:rPr>
          <w:rFonts w:ascii="Times New Roman" w:hAnsi="Times New Roman"/>
          <w:sz w:val="24"/>
          <w:szCs w:val="24"/>
        </w:rPr>
        <w:t>at 30-arc second resolutions using the r.sun model (</w:t>
      </w:r>
      <w:r w:rsidR="0075220D" w:rsidRPr="00C954FD">
        <w:rPr>
          <w:rFonts w:ascii="Times New Roman" w:hAnsi="Times New Roman"/>
          <w:sz w:val="24"/>
          <w:szCs w:val="24"/>
        </w:rPr>
        <w:t xml:space="preserve">Súri and Hofierka,2004).  </w:t>
      </w:r>
      <w:r w:rsidR="00BD13FD" w:rsidRPr="00C954FD">
        <w:rPr>
          <w:rFonts w:ascii="Times New Roman" w:hAnsi="Times New Roman"/>
          <w:sz w:val="24"/>
          <w:szCs w:val="24"/>
        </w:rPr>
        <w:t xml:space="preserve">This model takes both local terrain (elevation, slope and aspect) into consideration, as well as uses ray-tracing models to determine the angular height of the horizon.  We ran r.sun in clear-sky mode once per month, </w:t>
      </w:r>
      <w:r w:rsidR="00C631B6" w:rsidRPr="00C954FD">
        <w:rPr>
          <w:rFonts w:ascii="Times New Roman" w:hAnsi="Times New Roman"/>
          <w:sz w:val="24"/>
          <w:szCs w:val="24"/>
        </w:rPr>
        <w:t>modeling</w:t>
      </w:r>
      <w:r w:rsidR="00BD13FD" w:rsidRPr="00C954FD">
        <w:rPr>
          <w:rFonts w:ascii="Times New Roman" w:hAnsi="Times New Roman"/>
          <w:sz w:val="24"/>
          <w:szCs w:val="24"/>
        </w:rPr>
        <w:t xml:space="preserve"> the irradiation in 3 minute time intervals.   The surface albedo was set to 0.2 and the Linke turbidity factor to 1.0.  The angular height of the horizon was calculated in 1 degree azimuthal intervals (e.g. 360 directions were checked).  </w:t>
      </w:r>
    </w:p>
    <w:p w14:paraId="08F3EAEF" w14:textId="77777777" w:rsidR="00BD13FD" w:rsidRPr="00C954FD" w:rsidRDefault="00BD13FD" w:rsidP="00275642">
      <w:pPr>
        <w:pStyle w:val="MediumGrid21"/>
        <w:spacing w:after="240"/>
        <w:rPr>
          <w:rFonts w:ascii="Times New Roman" w:hAnsi="Times New Roman"/>
          <w:sz w:val="24"/>
          <w:szCs w:val="24"/>
        </w:rPr>
      </w:pPr>
      <w:r w:rsidRPr="00C954FD">
        <w:rPr>
          <w:rFonts w:ascii="Times New Roman" w:hAnsi="Times New Roman"/>
          <w:sz w:val="24"/>
          <w:szCs w:val="24"/>
        </w:rPr>
        <w:t>To determine mean real-sky radiation, we utilized the coarse-scale (7.5 min) NLDAS-2 average long-term (1979-2010) monthly mean surface downward shortwave radiation estimates (SW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Mitchell et al. 2004).  Additionally, we </w:t>
      </w:r>
      <w:r w:rsidR="00F7305E" w:rsidRPr="00C954FD">
        <w:rPr>
          <w:rFonts w:ascii="Times New Roman" w:hAnsi="Times New Roman"/>
          <w:sz w:val="24"/>
          <w:szCs w:val="24"/>
        </w:rPr>
        <w:t>calculated</w:t>
      </w:r>
      <w:r w:rsidRPr="00C954FD">
        <w:rPr>
          <w:rFonts w:ascii="Times New Roman" w:hAnsi="Times New Roman"/>
          <w:sz w:val="24"/>
          <w:szCs w:val="24"/>
        </w:rPr>
        <w:t xml:space="preserve"> top-of-the-atmosphere (extraterrestrial) radiation (SW</w:t>
      </w:r>
      <w:r w:rsidRPr="00C954FD">
        <w:rPr>
          <w:rFonts w:ascii="Times New Roman" w:hAnsi="Times New Roman"/>
          <w:sz w:val="24"/>
          <w:szCs w:val="24"/>
          <w:vertAlign w:val="subscript"/>
        </w:rPr>
        <w:t>toa</w:t>
      </w:r>
      <w:r w:rsidRPr="00C954FD">
        <w:rPr>
          <w:rFonts w:ascii="Times New Roman" w:hAnsi="Times New Roman"/>
          <w:sz w:val="24"/>
          <w:szCs w:val="24"/>
        </w:rPr>
        <w:t xml:space="preserve">) using a daily </w:t>
      </w:r>
      <w:r w:rsidR="00C631B6" w:rsidRPr="00C954FD">
        <w:rPr>
          <w:rFonts w:ascii="Times New Roman" w:hAnsi="Times New Roman"/>
          <w:sz w:val="24"/>
          <w:szCs w:val="24"/>
        </w:rPr>
        <w:t>time step</w:t>
      </w:r>
      <w:r w:rsidRPr="00C954FD">
        <w:rPr>
          <w:rFonts w:ascii="Times New Roman" w:hAnsi="Times New Roman"/>
          <w:sz w:val="24"/>
          <w:szCs w:val="24"/>
        </w:rPr>
        <w:t xml:space="preserve"> following the methods of Allen et al. (1998).</w:t>
      </w:r>
      <w:r w:rsidR="000317CC" w:rsidRPr="00C954FD">
        <w:rPr>
          <w:rFonts w:ascii="Times New Roman" w:hAnsi="Times New Roman"/>
          <w:sz w:val="24"/>
          <w:szCs w:val="24"/>
        </w:rPr>
        <w:t xml:space="preserve">  We adapted calibrated clearness indices published by Schroeder (</w:t>
      </w:r>
      <w:r w:rsidR="0075220D" w:rsidRPr="00C954FD">
        <w:rPr>
          <w:rFonts w:ascii="Times New Roman" w:hAnsi="Times New Roman"/>
          <w:sz w:val="24"/>
          <w:szCs w:val="24"/>
        </w:rPr>
        <w:t>2009</w:t>
      </w:r>
      <w:r w:rsidR="000317CC" w:rsidRPr="00C954FD">
        <w:rPr>
          <w:rFonts w:ascii="Times New Roman" w:hAnsi="Times New Roman"/>
          <w:sz w:val="24"/>
          <w:szCs w:val="24"/>
        </w:rPr>
        <w:t>) to be used by the r.sun model (</w:t>
      </w:r>
      <w:r w:rsidR="0075220D" w:rsidRPr="00C954FD">
        <w:rPr>
          <w:rFonts w:ascii="Times New Roman" w:hAnsi="Times New Roman"/>
          <w:sz w:val="24"/>
          <w:szCs w:val="24"/>
        </w:rPr>
        <w:t>Súri and Hofierka,2004</w:t>
      </w:r>
      <w:r w:rsidR="000317CC" w:rsidRPr="00C954FD">
        <w:rPr>
          <w:rFonts w:ascii="Times New Roman" w:hAnsi="Times New Roman"/>
          <w:sz w:val="24"/>
          <w:szCs w:val="24"/>
        </w:rPr>
        <w:t xml:space="preserve">).  The </w:t>
      </w:r>
      <w:r w:rsidR="007D5FCB" w:rsidRPr="00C954FD">
        <w:rPr>
          <w:rFonts w:ascii="Times New Roman" w:hAnsi="Times New Roman"/>
          <w:sz w:val="24"/>
          <w:szCs w:val="24"/>
        </w:rPr>
        <w:t>two models have slightly different formulations of the clearness index: Schroeder</w:t>
      </w:r>
      <w:r w:rsidR="0075220D" w:rsidRPr="00C954FD">
        <w:rPr>
          <w:rFonts w:ascii="Times New Roman" w:hAnsi="Times New Roman"/>
          <w:sz w:val="24"/>
          <w:szCs w:val="24"/>
        </w:rPr>
        <w:t xml:space="preserve"> et al.</w:t>
      </w:r>
      <w:r w:rsidR="007D5FCB" w:rsidRPr="00C954FD">
        <w:rPr>
          <w:rFonts w:ascii="Times New Roman" w:hAnsi="Times New Roman"/>
          <w:sz w:val="24"/>
          <w:szCs w:val="24"/>
        </w:rPr>
        <w:t xml:space="preserve"> (</w:t>
      </w:r>
      <w:r w:rsidR="0075220D" w:rsidRPr="00C954FD">
        <w:rPr>
          <w:rFonts w:ascii="Times New Roman" w:hAnsi="Times New Roman"/>
          <w:sz w:val="24"/>
          <w:szCs w:val="24"/>
        </w:rPr>
        <w:t>2009</w:t>
      </w:r>
      <w:r w:rsidR="007D5FCB" w:rsidRPr="00C954FD">
        <w:rPr>
          <w:rFonts w:ascii="Times New Roman" w:hAnsi="Times New Roman"/>
          <w:sz w:val="24"/>
          <w:szCs w:val="24"/>
        </w:rPr>
        <w:t xml:space="preserve">) base their clearness index off a ratio of measured to top-of-atmosphere irradiation, whereas </w:t>
      </w:r>
      <w:r w:rsidR="0075220D" w:rsidRPr="00C954FD">
        <w:rPr>
          <w:rFonts w:ascii="Times New Roman" w:hAnsi="Times New Roman"/>
          <w:sz w:val="24"/>
          <w:szCs w:val="24"/>
        </w:rPr>
        <w:t>Súri and Hofierka</w:t>
      </w:r>
      <w:r w:rsidR="007D5FCB" w:rsidRPr="00C954FD">
        <w:rPr>
          <w:rFonts w:ascii="Times New Roman" w:hAnsi="Times New Roman"/>
          <w:sz w:val="24"/>
          <w:szCs w:val="24"/>
        </w:rPr>
        <w:t xml:space="preserve"> (</w:t>
      </w:r>
      <w:r w:rsidR="0075220D" w:rsidRPr="00C954FD">
        <w:rPr>
          <w:rFonts w:ascii="Times New Roman" w:hAnsi="Times New Roman"/>
          <w:sz w:val="24"/>
          <w:szCs w:val="24"/>
        </w:rPr>
        <w:t>2004</w:t>
      </w:r>
      <w:r w:rsidR="007D5FCB" w:rsidRPr="00C954FD">
        <w:rPr>
          <w:rFonts w:ascii="Times New Roman" w:hAnsi="Times New Roman"/>
          <w:sz w:val="24"/>
          <w:szCs w:val="24"/>
        </w:rPr>
        <w:t>) bases the required clearness index off of the ratio of measured to clear-sky irradiation.</w:t>
      </w:r>
    </w:p>
    <w:p w14:paraId="10889404" w14:textId="77777777" w:rsidR="00CF782C" w:rsidRPr="00C954FD" w:rsidRDefault="00CF782C" w:rsidP="00275642">
      <w:pPr>
        <w:pStyle w:val="MediumGrid21"/>
        <w:spacing w:after="240"/>
        <w:rPr>
          <w:rFonts w:ascii="Times New Roman" w:hAnsi="Times New Roman"/>
          <w:sz w:val="24"/>
          <w:szCs w:val="24"/>
        </w:rPr>
      </w:pPr>
      <w:r w:rsidRPr="00C954FD">
        <w:rPr>
          <w:rFonts w:ascii="Times New Roman" w:hAnsi="Times New Roman"/>
          <w:sz w:val="24"/>
          <w:szCs w:val="24"/>
        </w:rPr>
        <w:lastRenderedPageBreak/>
        <w:t>To downscale 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we first estimated </w:t>
      </w:r>
      <w:r w:rsidR="00255D59" w:rsidRPr="00C954FD">
        <w:rPr>
          <w:rFonts w:ascii="Times New Roman" w:hAnsi="Times New Roman"/>
          <w:sz w:val="24"/>
          <w:szCs w:val="24"/>
        </w:rPr>
        <w:t xml:space="preserve">a </w:t>
      </w:r>
      <w:r w:rsidRPr="00C954FD">
        <w:rPr>
          <w:rFonts w:ascii="Times New Roman" w:hAnsi="Times New Roman"/>
          <w:sz w:val="24"/>
          <w:szCs w:val="24"/>
        </w:rPr>
        <w:t>clearness index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w:t>
      </w:r>
      <w:r w:rsidR="00255D59" w:rsidRPr="00C954FD">
        <w:rPr>
          <w:rFonts w:ascii="Times New Roman" w:hAnsi="Times New Roman"/>
          <w:sz w:val="24"/>
          <w:szCs w:val="24"/>
        </w:rPr>
        <w:t xml:space="preserve"> following </w:t>
      </w:r>
      <w:r w:rsidR="0075220D" w:rsidRPr="00C954FD">
        <w:rPr>
          <w:rFonts w:ascii="Times New Roman" w:hAnsi="Times New Roman"/>
          <w:sz w:val="24"/>
          <w:szCs w:val="24"/>
        </w:rPr>
        <w:t xml:space="preserve">Súri and Hofierka (2004) </w:t>
      </w:r>
      <w:r w:rsidR="00255D59" w:rsidRPr="00C954FD">
        <w:rPr>
          <w:rFonts w:ascii="Times New Roman" w:hAnsi="Times New Roman"/>
          <w:sz w:val="24"/>
          <w:szCs w:val="24"/>
        </w:rPr>
        <w:t>as the ratio of measured shortwave radiation from the NLDAS-2 product (SW</w:t>
      </w:r>
      <w:r w:rsidR="00255D59" w:rsidRPr="00C954FD">
        <w:rPr>
          <w:rFonts w:ascii="Times New Roman" w:hAnsi="Times New Roman"/>
          <w:sz w:val="24"/>
          <w:szCs w:val="24"/>
          <w:vertAlign w:val="subscript"/>
        </w:rPr>
        <w:t>surface</w:t>
      </w:r>
      <w:r w:rsidR="00255D59" w:rsidRPr="00C954FD">
        <w:rPr>
          <w:rFonts w:ascii="Times New Roman" w:hAnsi="Times New Roman"/>
          <w:sz w:val="24"/>
          <w:szCs w:val="24"/>
        </w:rPr>
        <w:t>) to the clear sky estimates (SW</w:t>
      </w:r>
      <w:r w:rsidR="00255D59" w:rsidRPr="00C954FD">
        <w:rPr>
          <w:rFonts w:ascii="Times New Roman" w:hAnsi="Times New Roman"/>
          <w:sz w:val="24"/>
          <w:szCs w:val="24"/>
          <w:vertAlign w:val="subscript"/>
        </w:rPr>
        <w:t>clear</w:t>
      </w:r>
      <w:r w:rsidR="00255D59" w:rsidRPr="00C954FD">
        <w:rPr>
          <w:rFonts w:ascii="Times New Roman" w:hAnsi="Times New Roman"/>
          <w:sz w:val="24"/>
          <w:szCs w:val="24"/>
        </w:rPr>
        <w:t>),</w:t>
      </w:r>
      <w:r w:rsidRPr="00C954FD">
        <w:rPr>
          <w:rFonts w:ascii="Times New Roman" w:hAnsi="Times New Roman"/>
          <w:sz w:val="24"/>
          <w:szCs w:val="24"/>
        </w:rPr>
        <w:t xml:space="preserve"> defined by </w:t>
      </w:r>
    </w:p>
    <w:p w14:paraId="62A311FA" w14:textId="77777777" w:rsidR="00CF782C" w:rsidRPr="00C954FD" w:rsidRDefault="00CF782C" w:rsidP="009F3D51">
      <w:pPr>
        <w:pStyle w:val="MediumGrid21"/>
        <w:tabs>
          <w:tab w:val="left" w:pos="8640"/>
        </w:tabs>
        <w:spacing w:after="240"/>
        <w:rPr>
          <w:rFonts w:ascii="Times New Roman" w:hAnsi="Times New Roman"/>
          <w:sz w:val="24"/>
          <w:szCs w:val="24"/>
        </w:rPr>
      </w:pP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 xml:space="preserve"> =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vertAlign w:val="subscript"/>
        </w:rPr>
        <w:t>clear</w:t>
      </w:r>
      <w:r w:rsidRPr="00C954FD">
        <w:rPr>
          <w:rFonts w:ascii="Times New Roman" w:hAnsi="Times New Roman"/>
          <w:sz w:val="24"/>
          <w:szCs w:val="24"/>
          <w:vertAlign w:val="subscript"/>
        </w:rPr>
        <w:tab/>
      </w:r>
      <w:r w:rsidRPr="00C954FD">
        <w:rPr>
          <w:rFonts w:ascii="Times New Roman" w:hAnsi="Times New Roman"/>
          <w:sz w:val="24"/>
          <w:szCs w:val="24"/>
        </w:rPr>
        <w:t>(</w:t>
      </w:r>
      <w:r w:rsidR="00431545" w:rsidRPr="00C954FD">
        <w:rPr>
          <w:rFonts w:ascii="Times New Roman" w:hAnsi="Times New Roman"/>
          <w:sz w:val="24"/>
          <w:szCs w:val="24"/>
        </w:rPr>
        <w:t>5</w:t>
      </w:r>
      <w:r w:rsidRPr="00C954FD">
        <w:rPr>
          <w:rFonts w:ascii="Times New Roman" w:hAnsi="Times New Roman"/>
          <w:sz w:val="24"/>
          <w:szCs w:val="24"/>
        </w:rPr>
        <w:t>)</w:t>
      </w:r>
    </w:p>
    <w:p w14:paraId="24F58A53" w14:textId="77777777" w:rsidR="00CF782C" w:rsidRPr="00C954FD" w:rsidRDefault="00CF782C" w:rsidP="00275642">
      <w:pPr>
        <w:pStyle w:val="MediumGrid21"/>
        <w:spacing w:after="240"/>
        <w:rPr>
          <w:rFonts w:ascii="Times New Roman" w:hAnsi="Times New Roman"/>
          <w:sz w:val="24"/>
          <w:szCs w:val="24"/>
        </w:rPr>
      </w:pPr>
      <w:r w:rsidRPr="00C954FD">
        <w:rPr>
          <w:rFonts w:ascii="Times New Roman" w:hAnsi="Times New Roman"/>
          <w:sz w:val="24"/>
          <w:szCs w:val="24"/>
        </w:rPr>
        <w:t xml:space="preserve">and </w:t>
      </w:r>
      <w:r w:rsidR="00BD2922" w:rsidRPr="00C954FD">
        <w:rPr>
          <w:rFonts w:ascii="Times New Roman" w:hAnsi="Times New Roman"/>
          <w:sz w:val="24"/>
          <w:szCs w:val="24"/>
        </w:rPr>
        <w:t xml:space="preserve">the </w:t>
      </w:r>
      <w:r w:rsidR="00A73A37" w:rsidRPr="00C954FD">
        <w:rPr>
          <w:rFonts w:ascii="Times New Roman" w:hAnsi="Times New Roman"/>
          <w:sz w:val="24"/>
          <w:szCs w:val="24"/>
        </w:rPr>
        <w:t>Schroeder</w:t>
      </w:r>
      <w:r w:rsidR="00BD2922" w:rsidRPr="00C954FD">
        <w:rPr>
          <w:rFonts w:ascii="Times New Roman" w:hAnsi="Times New Roman"/>
          <w:sz w:val="24"/>
          <w:szCs w:val="24"/>
        </w:rPr>
        <w:t xml:space="preserve"> et al.</w:t>
      </w:r>
      <w:r w:rsidR="00A73A37" w:rsidRPr="00C954FD">
        <w:rPr>
          <w:rFonts w:ascii="Times New Roman" w:hAnsi="Times New Roman"/>
          <w:sz w:val="24"/>
          <w:szCs w:val="24"/>
        </w:rPr>
        <w:t xml:space="preserve"> (</w:t>
      </w:r>
      <w:r w:rsidR="00BD2922" w:rsidRPr="00C954FD">
        <w:rPr>
          <w:rFonts w:ascii="Times New Roman" w:hAnsi="Times New Roman"/>
          <w:sz w:val="24"/>
          <w:szCs w:val="24"/>
        </w:rPr>
        <w:t>2009</w:t>
      </w:r>
      <w:r w:rsidR="00A73A37" w:rsidRPr="00C954FD">
        <w:rPr>
          <w:rFonts w:ascii="Times New Roman" w:hAnsi="Times New Roman"/>
          <w:sz w:val="24"/>
          <w:szCs w:val="24"/>
        </w:rPr>
        <w:t>) clearness</w:t>
      </w:r>
      <w:r w:rsidRPr="00C954FD">
        <w:rPr>
          <w:rFonts w:ascii="Times New Roman" w:hAnsi="Times New Roman"/>
          <w:sz w:val="24"/>
          <w:szCs w:val="24"/>
        </w:rPr>
        <w:t xml:space="preserve"> index (</w:t>
      </w:r>
      <w:r w:rsidRPr="00C954FD">
        <w:rPr>
          <w:rFonts w:ascii="Times New Roman" w:hAnsi="Times New Roman"/>
          <w:i/>
          <w:sz w:val="24"/>
          <w:szCs w:val="24"/>
        </w:rPr>
        <w:t>k</w:t>
      </w:r>
      <w:r w:rsidRPr="00C954FD">
        <w:rPr>
          <w:rFonts w:ascii="Times New Roman" w:hAnsi="Times New Roman"/>
          <w:i/>
          <w:sz w:val="24"/>
          <w:szCs w:val="24"/>
          <w:vertAlign w:val="subscript"/>
        </w:rPr>
        <w:t>t</w:t>
      </w:r>
      <w:r w:rsidRPr="00C954FD">
        <w:rPr>
          <w:rFonts w:ascii="Times New Roman" w:hAnsi="Times New Roman"/>
          <w:sz w:val="24"/>
          <w:szCs w:val="24"/>
        </w:rPr>
        <w:t>), defined by the measured surface radiation relative to top-of-the-atmosphere radiation</w:t>
      </w:r>
    </w:p>
    <w:p w14:paraId="7AC85835" w14:textId="77777777" w:rsidR="00CF782C" w:rsidRPr="00C954FD" w:rsidRDefault="00CF782C" w:rsidP="009F3D51">
      <w:pPr>
        <w:pStyle w:val="MediumGrid21"/>
        <w:tabs>
          <w:tab w:val="left" w:pos="8640"/>
        </w:tabs>
        <w:spacing w:after="240"/>
        <w:rPr>
          <w:rFonts w:ascii="Times New Roman" w:hAnsi="Times New Roman"/>
          <w:sz w:val="24"/>
          <w:szCs w:val="24"/>
        </w:rPr>
      </w:pPr>
      <w:r w:rsidRPr="00C954FD">
        <w:rPr>
          <w:rFonts w:ascii="Times New Roman" w:hAnsi="Times New Roman"/>
          <w:i/>
          <w:sz w:val="24"/>
          <w:szCs w:val="24"/>
        </w:rPr>
        <w:t>k</w:t>
      </w:r>
      <w:r w:rsidRPr="00C954FD">
        <w:rPr>
          <w:rFonts w:ascii="Times New Roman" w:hAnsi="Times New Roman"/>
          <w:i/>
          <w:sz w:val="24"/>
          <w:szCs w:val="24"/>
          <w:vertAlign w:val="subscript"/>
        </w:rPr>
        <w:t>t</w:t>
      </w:r>
      <w:r w:rsidRPr="00C954FD">
        <w:rPr>
          <w:rFonts w:ascii="Times New Roman" w:hAnsi="Times New Roman"/>
          <w:sz w:val="24"/>
          <w:szCs w:val="24"/>
        </w:rPr>
        <w:t xml:space="preserve"> =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rPr>
        <w:softHyphen/>
      </w:r>
      <w:r w:rsidRPr="00C954FD">
        <w:rPr>
          <w:rFonts w:ascii="Times New Roman" w:hAnsi="Times New Roman"/>
          <w:sz w:val="24"/>
          <w:szCs w:val="24"/>
          <w:vertAlign w:val="subscript"/>
        </w:rPr>
        <w:t>toa</w:t>
      </w:r>
      <w:r w:rsidRPr="00C954FD">
        <w:rPr>
          <w:rFonts w:ascii="Times New Roman" w:hAnsi="Times New Roman"/>
          <w:sz w:val="24"/>
          <w:szCs w:val="24"/>
          <w:vertAlign w:val="subscript"/>
        </w:rPr>
        <w:tab/>
      </w:r>
      <w:r w:rsidRPr="00C954FD">
        <w:rPr>
          <w:rFonts w:ascii="Times New Roman" w:hAnsi="Times New Roman"/>
          <w:sz w:val="24"/>
          <w:szCs w:val="24"/>
        </w:rPr>
        <w:t>(</w:t>
      </w:r>
      <w:r w:rsidR="004F7354" w:rsidRPr="00C954FD">
        <w:rPr>
          <w:rFonts w:ascii="Times New Roman" w:hAnsi="Times New Roman"/>
          <w:sz w:val="24"/>
          <w:szCs w:val="24"/>
        </w:rPr>
        <w:t>6</w:t>
      </w:r>
      <w:r w:rsidRPr="00C954FD">
        <w:rPr>
          <w:rFonts w:ascii="Times New Roman" w:hAnsi="Times New Roman"/>
          <w:sz w:val="24"/>
          <w:szCs w:val="24"/>
        </w:rPr>
        <w:t>)</w:t>
      </w:r>
    </w:p>
    <w:p w14:paraId="72ECE316" w14:textId="77777777" w:rsidR="00CF782C" w:rsidRPr="00C954FD" w:rsidRDefault="002D7C53" w:rsidP="009F3D51">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Schroeder’s clearness index was found to be related to the relative proportion of diffuse (SW</w:t>
      </w:r>
      <w:r w:rsidRPr="00C954FD">
        <w:rPr>
          <w:rFonts w:ascii="Times New Roman" w:hAnsi="Times New Roman"/>
          <w:sz w:val="24"/>
          <w:szCs w:val="24"/>
          <w:vertAlign w:val="subscript"/>
        </w:rPr>
        <w:t>diff</w:t>
      </w:r>
      <w:r w:rsidRPr="00C954FD">
        <w:rPr>
          <w:rFonts w:ascii="Times New Roman" w:hAnsi="Times New Roman"/>
          <w:sz w:val="24"/>
          <w:szCs w:val="24"/>
        </w:rPr>
        <w:t xml:space="preserve">) to total irradiation.  </w:t>
      </w:r>
    </w:p>
    <w:p w14:paraId="04D0AA52" w14:textId="77777777" w:rsidR="002D7C53" w:rsidRPr="00C954FD" w:rsidRDefault="00CF782C" w:rsidP="001244C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vertAlign w:val="subscript"/>
        </w:rPr>
        <w:t>diff</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 -1.43 * (</w:t>
      </w:r>
      <w:r w:rsidRPr="00C954FD">
        <w:rPr>
          <w:rFonts w:ascii="Times New Roman" w:hAnsi="Times New Roman"/>
          <w:i/>
          <w:sz w:val="24"/>
          <w:szCs w:val="24"/>
        </w:rPr>
        <w:t>k</w:t>
      </w:r>
      <w:r w:rsidRPr="00C954FD">
        <w:rPr>
          <w:rFonts w:ascii="Times New Roman" w:hAnsi="Times New Roman"/>
          <w:i/>
          <w:sz w:val="24"/>
          <w:szCs w:val="24"/>
          <w:vertAlign w:val="subscript"/>
        </w:rPr>
        <w:t>t</w:t>
      </w:r>
      <w:r w:rsidRPr="00C954FD">
        <w:rPr>
          <w:rFonts w:ascii="Times New Roman" w:hAnsi="Times New Roman"/>
          <w:sz w:val="24"/>
          <w:szCs w:val="24"/>
        </w:rPr>
        <w:t>) + 1.16</w:t>
      </w:r>
      <w:r w:rsidR="002D7C53" w:rsidRPr="00C954FD">
        <w:rPr>
          <w:rFonts w:ascii="Times New Roman" w:hAnsi="Times New Roman"/>
          <w:sz w:val="24"/>
          <w:szCs w:val="24"/>
        </w:rPr>
        <w:t xml:space="preserve"> (From Schroeder </w:t>
      </w:r>
      <w:r w:rsidR="00BD2922" w:rsidRPr="00C954FD">
        <w:rPr>
          <w:rFonts w:ascii="Times New Roman" w:hAnsi="Times New Roman"/>
          <w:sz w:val="24"/>
          <w:szCs w:val="24"/>
        </w:rPr>
        <w:t>et al. 2009)</w:t>
      </w:r>
      <w:r w:rsidR="002D7C53" w:rsidRPr="00C954FD">
        <w:rPr>
          <w:rFonts w:ascii="Times New Roman" w:hAnsi="Times New Roman"/>
          <w:sz w:val="24"/>
          <w:szCs w:val="24"/>
        </w:rPr>
        <w:tab/>
      </w:r>
      <w:r w:rsidRPr="00C954FD">
        <w:rPr>
          <w:rFonts w:ascii="Times New Roman" w:hAnsi="Times New Roman"/>
          <w:sz w:val="24"/>
          <w:szCs w:val="24"/>
        </w:rPr>
        <w:t>(</w:t>
      </w:r>
      <w:r w:rsidR="004F7354" w:rsidRPr="00C954FD">
        <w:rPr>
          <w:rFonts w:ascii="Times New Roman" w:hAnsi="Times New Roman"/>
          <w:sz w:val="24"/>
          <w:szCs w:val="24"/>
        </w:rPr>
        <w:t>7</w:t>
      </w:r>
      <w:r w:rsidRPr="00C954FD">
        <w:rPr>
          <w:rFonts w:ascii="Times New Roman" w:hAnsi="Times New Roman"/>
          <w:sz w:val="24"/>
          <w:szCs w:val="24"/>
        </w:rPr>
        <w:t>)</w:t>
      </w:r>
    </w:p>
    <w:p w14:paraId="5422D1D9" w14:textId="77777777" w:rsidR="002D7C53" w:rsidRPr="00C954FD" w:rsidRDefault="00CF782C" w:rsidP="001244C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From equations </w:t>
      </w:r>
      <w:r w:rsidR="004F7354" w:rsidRPr="00C954FD">
        <w:rPr>
          <w:rFonts w:ascii="Times New Roman" w:hAnsi="Times New Roman"/>
          <w:sz w:val="24"/>
          <w:szCs w:val="24"/>
        </w:rPr>
        <w:t xml:space="preserve">6 </w:t>
      </w:r>
      <w:r w:rsidRPr="00C954FD">
        <w:rPr>
          <w:rFonts w:ascii="Times New Roman" w:hAnsi="Times New Roman"/>
          <w:sz w:val="24"/>
          <w:szCs w:val="24"/>
        </w:rPr>
        <w:t xml:space="preserve">and </w:t>
      </w:r>
      <w:r w:rsidR="004F7354" w:rsidRPr="00C954FD">
        <w:rPr>
          <w:rFonts w:ascii="Times New Roman" w:hAnsi="Times New Roman"/>
          <w:sz w:val="24"/>
          <w:szCs w:val="24"/>
        </w:rPr>
        <w:t>7</w:t>
      </w:r>
      <w:r w:rsidRPr="00C954FD">
        <w:rPr>
          <w:rFonts w:ascii="Times New Roman" w:hAnsi="Times New Roman"/>
          <w:sz w:val="24"/>
          <w:szCs w:val="24"/>
        </w:rPr>
        <w:t>, we get</w:t>
      </w:r>
    </w:p>
    <w:p w14:paraId="56D9454D" w14:textId="77777777" w:rsidR="00CF782C" w:rsidRPr="00C954FD" w:rsidRDefault="00CF782C" w:rsidP="001244C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vertAlign w:val="subscript"/>
        </w:rPr>
        <w:t>diff</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 -1.43 *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+ 1.16</w:t>
      </w:r>
      <w:r w:rsidRPr="00C954FD">
        <w:rPr>
          <w:rFonts w:ascii="Times New Roman" w:hAnsi="Times New Roman"/>
          <w:sz w:val="24"/>
          <w:szCs w:val="24"/>
        </w:rPr>
        <w:tab/>
        <w:t>(</w:t>
      </w:r>
      <w:r w:rsidR="004F7354" w:rsidRPr="00C954FD">
        <w:rPr>
          <w:rFonts w:ascii="Times New Roman" w:hAnsi="Times New Roman"/>
          <w:sz w:val="24"/>
          <w:szCs w:val="24"/>
        </w:rPr>
        <w:t>8</w:t>
      </w:r>
      <w:r w:rsidRPr="00C954FD">
        <w:rPr>
          <w:rFonts w:ascii="Times New Roman" w:hAnsi="Times New Roman"/>
          <w:sz w:val="24"/>
          <w:szCs w:val="24"/>
        </w:rPr>
        <w:t>)</w:t>
      </w:r>
    </w:p>
    <w:p w14:paraId="68448226" w14:textId="77777777" w:rsidR="00CF782C" w:rsidRPr="00C954FD" w:rsidRDefault="00CF782C" w:rsidP="001244C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We then reorder equation </w:t>
      </w:r>
      <w:r w:rsidR="004F7354" w:rsidRPr="00C954FD">
        <w:rPr>
          <w:rFonts w:ascii="Times New Roman" w:hAnsi="Times New Roman"/>
          <w:sz w:val="24"/>
          <w:szCs w:val="24"/>
        </w:rPr>
        <w:t xml:space="preserve">5 </w:t>
      </w:r>
      <w:r w:rsidRPr="00C954FD">
        <w:rPr>
          <w:rFonts w:ascii="Times New Roman" w:hAnsi="Times New Roman"/>
          <w:sz w:val="24"/>
          <w:szCs w:val="24"/>
        </w:rPr>
        <w:t>for SW</w:t>
      </w:r>
      <w:r w:rsidRPr="00C954FD">
        <w:rPr>
          <w:rFonts w:ascii="Times New Roman" w:hAnsi="Times New Roman"/>
          <w:sz w:val="24"/>
          <w:szCs w:val="24"/>
        </w:rPr>
        <w:softHyphen/>
      </w:r>
      <w:r w:rsidRPr="00C954FD">
        <w:rPr>
          <w:rFonts w:ascii="Times New Roman" w:hAnsi="Times New Roman"/>
          <w:sz w:val="24"/>
          <w:szCs w:val="24"/>
          <w:vertAlign w:val="subscript"/>
        </w:rPr>
        <w:t>surface</w:t>
      </w:r>
      <w:r w:rsidRPr="00C954FD">
        <w:rPr>
          <w:rFonts w:ascii="Times New Roman" w:hAnsi="Times New Roman"/>
          <w:sz w:val="24"/>
          <w:szCs w:val="24"/>
        </w:rPr>
        <w:t xml:space="preserve"> and use it to expand equation 7: </w:t>
      </w:r>
    </w:p>
    <w:p w14:paraId="2741CA37" w14:textId="77777777" w:rsidR="00CF782C" w:rsidRPr="00C954FD" w:rsidRDefault="00CF782C" w:rsidP="001244C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 SW</w:t>
      </w:r>
      <w:r w:rsidRPr="00C954FD">
        <w:rPr>
          <w:rFonts w:ascii="Times New Roman" w:hAnsi="Times New Roman"/>
          <w:sz w:val="24"/>
          <w:szCs w:val="24"/>
          <w:vertAlign w:val="subscript"/>
        </w:rPr>
        <w:t>clear</w:t>
      </w:r>
      <w:r w:rsidRPr="00C954FD">
        <w:rPr>
          <w:rFonts w:ascii="Times New Roman" w:hAnsi="Times New Roman"/>
          <w:sz w:val="24"/>
          <w:szCs w:val="24"/>
        </w:rPr>
        <w:t xml:space="preserve">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ab/>
        <w:t>(</w:t>
      </w:r>
      <w:r w:rsidR="004F7354" w:rsidRPr="00C954FD">
        <w:rPr>
          <w:rFonts w:ascii="Times New Roman" w:hAnsi="Times New Roman"/>
          <w:sz w:val="24"/>
          <w:szCs w:val="24"/>
        </w:rPr>
        <w:t>9</w:t>
      </w:r>
      <w:r w:rsidRPr="00C954FD">
        <w:rPr>
          <w:rFonts w:ascii="Times New Roman" w:hAnsi="Times New Roman"/>
          <w:sz w:val="24"/>
          <w:szCs w:val="24"/>
        </w:rPr>
        <w:t>)</w:t>
      </w:r>
    </w:p>
    <w:p w14:paraId="21F774BA"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vertAlign w:val="subscript"/>
        </w:rPr>
        <w:t>diff</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 -1.43 * ((SW</w:t>
      </w:r>
      <w:r w:rsidRPr="00C954FD">
        <w:rPr>
          <w:rFonts w:ascii="Times New Roman" w:hAnsi="Times New Roman"/>
          <w:sz w:val="24"/>
          <w:szCs w:val="24"/>
          <w:vertAlign w:val="subscript"/>
        </w:rPr>
        <w:softHyphen/>
        <w:t>clear</w:t>
      </w:r>
      <w:r w:rsidRPr="00C954FD">
        <w:rPr>
          <w:rFonts w:ascii="Times New Roman" w:hAnsi="Times New Roman"/>
          <w:sz w:val="24"/>
          <w:szCs w:val="24"/>
        </w:rPr>
        <w:t xml:space="preserve">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+ 1.16</w:t>
      </w:r>
      <w:r w:rsidRPr="00C954FD">
        <w:rPr>
          <w:rFonts w:ascii="Times New Roman" w:hAnsi="Times New Roman"/>
          <w:sz w:val="24"/>
          <w:szCs w:val="24"/>
        </w:rPr>
        <w:tab/>
        <w:t>(</w:t>
      </w:r>
      <w:r w:rsidR="004F7354" w:rsidRPr="00C954FD">
        <w:rPr>
          <w:rFonts w:ascii="Times New Roman" w:hAnsi="Times New Roman"/>
          <w:sz w:val="24"/>
          <w:szCs w:val="24"/>
        </w:rPr>
        <w:t>10</w:t>
      </w:r>
      <w:r w:rsidRPr="00C954FD">
        <w:rPr>
          <w:rFonts w:ascii="Times New Roman" w:hAnsi="Times New Roman"/>
          <w:sz w:val="24"/>
          <w:szCs w:val="24"/>
        </w:rPr>
        <w:t>)</w:t>
      </w:r>
    </w:p>
    <w:p w14:paraId="2D45C7C2"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We then define the fraction of beam radiation relative to total incoming radiation as</w:t>
      </w:r>
    </w:p>
    <w:p w14:paraId="690D1C30"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vertAlign w:val="subscript"/>
        </w:rPr>
        <w:t>beam</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 xml:space="preserve"> = 1-(SW</w:t>
      </w:r>
      <w:r w:rsidRPr="00C954FD">
        <w:rPr>
          <w:rFonts w:ascii="Times New Roman" w:hAnsi="Times New Roman"/>
          <w:sz w:val="24"/>
          <w:szCs w:val="24"/>
        </w:rPr>
        <w:softHyphen/>
      </w:r>
      <w:r w:rsidRPr="00C954FD">
        <w:rPr>
          <w:rFonts w:ascii="Times New Roman" w:hAnsi="Times New Roman"/>
          <w:sz w:val="24"/>
          <w:szCs w:val="24"/>
        </w:rPr>
        <w:softHyphen/>
      </w:r>
      <w:r w:rsidRPr="00C954FD">
        <w:rPr>
          <w:rFonts w:ascii="Times New Roman" w:hAnsi="Times New Roman"/>
          <w:sz w:val="24"/>
          <w:szCs w:val="24"/>
          <w:vertAlign w:val="subscript"/>
        </w:rPr>
        <w:t>diff</w:t>
      </w:r>
      <w:r w:rsidRPr="00C954FD">
        <w:rPr>
          <w:rFonts w:ascii="Times New Roman" w:hAnsi="Times New Roman"/>
          <w:sz w:val="24"/>
          <w:szCs w:val="24"/>
        </w:rPr>
        <w:t>/SW</w:t>
      </w:r>
      <w:r w:rsidRPr="00C954FD">
        <w:rPr>
          <w:rFonts w:ascii="Times New Roman" w:hAnsi="Times New Roman"/>
          <w:sz w:val="24"/>
          <w:szCs w:val="24"/>
          <w:vertAlign w:val="subscript"/>
        </w:rPr>
        <w:softHyphen/>
        <w:t>surface</w:t>
      </w:r>
      <w:r w:rsidRPr="00C954FD">
        <w:rPr>
          <w:rFonts w:ascii="Times New Roman" w:hAnsi="Times New Roman"/>
          <w:sz w:val="24"/>
          <w:szCs w:val="24"/>
        </w:rPr>
        <w:t>)</w:t>
      </w:r>
      <w:r w:rsidRPr="00C954FD">
        <w:rPr>
          <w:rFonts w:ascii="Times New Roman" w:hAnsi="Times New Roman"/>
          <w:sz w:val="24"/>
          <w:szCs w:val="24"/>
        </w:rPr>
        <w:tab/>
        <w:t>(1</w:t>
      </w:r>
      <w:r w:rsidR="004F7354" w:rsidRPr="00C954FD">
        <w:rPr>
          <w:rFonts w:ascii="Times New Roman" w:hAnsi="Times New Roman"/>
          <w:sz w:val="24"/>
          <w:szCs w:val="24"/>
        </w:rPr>
        <w:t>1</w:t>
      </w:r>
      <w:r w:rsidRPr="00C954FD">
        <w:rPr>
          <w:rFonts w:ascii="Times New Roman" w:hAnsi="Times New Roman"/>
          <w:sz w:val="24"/>
          <w:szCs w:val="24"/>
        </w:rPr>
        <w:t>)</w:t>
      </w:r>
    </w:p>
    <w:p w14:paraId="36FF5EEA" w14:textId="77777777" w:rsidR="00CF782C" w:rsidRPr="00C954FD" w:rsidRDefault="00CF782C" w:rsidP="00D27C9B">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and the diffuse and beam coefficients as</w:t>
      </w:r>
    </w:p>
    <w:p w14:paraId="7DE90C0C" w14:textId="77777777" w:rsidR="00CF782C" w:rsidRPr="00C954FD" w:rsidRDefault="00CF782C" w:rsidP="001801BF">
      <w:pPr>
        <w:rPr>
          <w:rFonts w:ascii="Times New Roman" w:hAnsi="Times New Roman" w:cs="Times New Roman"/>
          <w:color w:val="333333"/>
          <w:sz w:val="24"/>
          <w:szCs w:val="24"/>
        </w:rPr>
      </w:pPr>
      <w:r w:rsidRPr="00C954FD">
        <w:rPr>
          <w:rFonts w:ascii="Times New Roman" w:hAnsi="Times New Roman" w:cs="Times New Roman"/>
          <w:sz w:val="24"/>
          <w:szCs w:val="24"/>
        </w:rPr>
        <w:t>coefdh = SW</w:t>
      </w:r>
      <w:r w:rsidRPr="00C954FD">
        <w:rPr>
          <w:rFonts w:ascii="Times New Roman" w:hAnsi="Times New Roman" w:cs="Times New Roman"/>
          <w:sz w:val="24"/>
          <w:szCs w:val="24"/>
          <w:vertAlign w:val="subscript"/>
        </w:rPr>
        <w:t>diff</w:t>
      </w:r>
      <w:r w:rsidRPr="00C954FD">
        <w:rPr>
          <w:rFonts w:ascii="Times New Roman" w:hAnsi="Times New Roman" w:cs="Times New Roman"/>
          <w:sz w:val="24"/>
          <w:szCs w:val="24"/>
        </w:rPr>
        <w:t>/SW</w:t>
      </w:r>
      <w:r w:rsidRPr="00C954FD">
        <w:rPr>
          <w:rFonts w:ascii="Times New Roman" w:hAnsi="Times New Roman" w:cs="Times New Roman"/>
          <w:sz w:val="24"/>
          <w:szCs w:val="24"/>
          <w:vertAlign w:val="subscript"/>
        </w:rPr>
        <w:t>clear</w:t>
      </w:r>
      <w:r w:rsidRPr="00C954FD">
        <w:rPr>
          <w:rFonts w:ascii="Times New Roman" w:hAnsi="Times New Roman" w:cs="Times New Roman"/>
          <w:sz w:val="24"/>
          <w:szCs w:val="24"/>
        </w:rPr>
        <w:tab/>
        <w:t>(</w:t>
      </w:r>
      <w:r w:rsidR="004F7354" w:rsidRPr="00C954FD">
        <w:rPr>
          <w:rFonts w:ascii="Times New Roman" w:hAnsi="Times New Roman" w:cs="Times New Roman"/>
          <w:sz w:val="24"/>
          <w:szCs w:val="24"/>
        </w:rPr>
        <w:t>12</w:t>
      </w:r>
      <w:r w:rsidRPr="00C954FD">
        <w:rPr>
          <w:rFonts w:ascii="Times New Roman" w:hAnsi="Times New Roman" w:cs="Times New Roman"/>
          <w:sz w:val="24"/>
          <w:szCs w:val="24"/>
        </w:rPr>
        <w:t>)</w:t>
      </w:r>
    </w:p>
    <w:p w14:paraId="70802EC7" w14:textId="77777777" w:rsidR="00CF782C" w:rsidRPr="00C954FD" w:rsidRDefault="00CF782C" w:rsidP="001801B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coefbh = SW</w:t>
      </w:r>
      <w:r w:rsidRPr="00C954FD">
        <w:rPr>
          <w:rFonts w:ascii="Times New Roman" w:hAnsi="Times New Roman"/>
          <w:sz w:val="24"/>
          <w:szCs w:val="24"/>
          <w:vertAlign w:val="subscript"/>
        </w:rPr>
        <w:t>beam</w:t>
      </w:r>
      <w:r w:rsidRPr="00C954FD">
        <w:rPr>
          <w:rFonts w:ascii="Times New Roman" w:hAnsi="Times New Roman"/>
          <w:sz w:val="24"/>
          <w:szCs w:val="24"/>
        </w:rPr>
        <w:t>/SW</w:t>
      </w:r>
      <w:r w:rsidRPr="00C954FD">
        <w:rPr>
          <w:rFonts w:ascii="Times New Roman" w:hAnsi="Times New Roman"/>
          <w:sz w:val="24"/>
          <w:szCs w:val="24"/>
          <w:vertAlign w:val="subscript"/>
        </w:rPr>
        <w:t>clear</w:t>
      </w:r>
      <w:r w:rsidRPr="00C954FD">
        <w:rPr>
          <w:rFonts w:ascii="Times New Roman" w:hAnsi="Times New Roman"/>
          <w:sz w:val="24"/>
          <w:szCs w:val="24"/>
          <w:vertAlign w:val="subscript"/>
        </w:rPr>
        <w:tab/>
      </w:r>
      <w:r w:rsidRPr="00C954FD">
        <w:rPr>
          <w:rFonts w:ascii="Times New Roman" w:hAnsi="Times New Roman"/>
          <w:sz w:val="24"/>
          <w:szCs w:val="24"/>
        </w:rPr>
        <w:t>(</w:t>
      </w:r>
      <w:r w:rsidR="004F7354" w:rsidRPr="00C954FD">
        <w:rPr>
          <w:rFonts w:ascii="Times New Roman" w:hAnsi="Times New Roman"/>
          <w:sz w:val="24"/>
          <w:szCs w:val="24"/>
        </w:rPr>
        <w:t>13</w:t>
      </w:r>
      <w:r w:rsidRPr="00C954FD">
        <w:rPr>
          <w:rFonts w:ascii="Times New Roman" w:hAnsi="Times New Roman"/>
          <w:sz w:val="24"/>
          <w:szCs w:val="24"/>
        </w:rPr>
        <w:t>)</w:t>
      </w:r>
    </w:p>
    <w:p w14:paraId="008F8368" w14:textId="77777777" w:rsidR="00CF782C" w:rsidRPr="00C954FD" w:rsidRDefault="00CF782C" w:rsidP="001801BF">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We then reorder equation </w:t>
      </w:r>
      <w:r w:rsidR="004F7354" w:rsidRPr="00C954FD">
        <w:rPr>
          <w:rFonts w:ascii="Times New Roman" w:hAnsi="Times New Roman"/>
          <w:sz w:val="24"/>
          <w:szCs w:val="24"/>
        </w:rPr>
        <w:t xml:space="preserve">5 </w:t>
      </w:r>
      <w:r w:rsidRPr="00C954FD">
        <w:rPr>
          <w:rFonts w:ascii="Times New Roman" w:hAnsi="Times New Roman"/>
          <w:sz w:val="24"/>
          <w:szCs w:val="24"/>
        </w:rPr>
        <w:t>for SW</w:t>
      </w:r>
      <w:r w:rsidRPr="00C954FD">
        <w:rPr>
          <w:rFonts w:ascii="Times New Roman" w:hAnsi="Times New Roman"/>
          <w:sz w:val="24"/>
          <w:szCs w:val="24"/>
        </w:rPr>
        <w:softHyphen/>
      </w:r>
      <w:r w:rsidRPr="00C954FD">
        <w:rPr>
          <w:rFonts w:ascii="Times New Roman" w:hAnsi="Times New Roman"/>
          <w:sz w:val="24"/>
          <w:szCs w:val="24"/>
          <w:vertAlign w:val="subscript"/>
        </w:rPr>
        <w:t>clear</w:t>
      </w:r>
      <w:r w:rsidRPr="00C954FD">
        <w:rPr>
          <w:rFonts w:ascii="Times New Roman" w:hAnsi="Times New Roman"/>
          <w:sz w:val="24"/>
          <w:szCs w:val="24"/>
        </w:rPr>
        <w:t xml:space="preserve"> and expand equations </w:t>
      </w:r>
      <w:r w:rsidR="004F7354" w:rsidRPr="00C954FD">
        <w:rPr>
          <w:rFonts w:ascii="Times New Roman" w:hAnsi="Times New Roman"/>
          <w:sz w:val="24"/>
          <w:szCs w:val="24"/>
        </w:rPr>
        <w:t xml:space="preserve">12 </w:t>
      </w:r>
      <w:r w:rsidRPr="00C954FD">
        <w:rPr>
          <w:rFonts w:ascii="Times New Roman" w:hAnsi="Times New Roman"/>
          <w:sz w:val="24"/>
          <w:szCs w:val="24"/>
        </w:rPr>
        <w:t xml:space="preserve">and </w:t>
      </w:r>
      <w:r w:rsidR="004F7354" w:rsidRPr="00C954FD">
        <w:rPr>
          <w:rFonts w:ascii="Times New Roman" w:hAnsi="Times New Roman"/>
          <w:sz w:val="24"/>
          <w:szCs w:val="24"/>
        </w:rPr>
        <w:t>13</w:t>
      </w:r>
      <w:r w:rsidRPr="00C954FD">
        <w:rPr>
          <w:rFonts w:ascii="Times New Roman" w:hAnsi="Times New Roman"/>
          <w:sz w:val="24"/>
          <w:szCs w:val="24"/>
        </w:rPr>
        <w:t>:</w:t>
      </w:r>
    </w:p>
    <w:p w14:paraId="1CB0CAAE"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SW</w:t>
      </w:r>
      <w:r w:rsidRPr="00C954FD">
        <w:rPr>
          <w:rFonts w:ascii="Times New Roman" w:hAnsi="Times New Roman"/>
          <w:sz w:val="24"/>
          <w:szCs w:val="24"/>
        </w:rPr>
        <w:softHyphen/>
      </w:r>
      <w:r w:rsidRPr="00C954FD">
        <w:rPr>
          <w:rFonts w:ascii="Times New Roman" w:hAnsi="Times New Roman"/>
          <w:sz w:val="24"/>
          <w:szCs w:val="24"/>
          <w:vertAlign w:val="subscript"/>
        </w:rPr>
        <w:t>clear</w:t>
      </w:r>
      <w:r w:rsidRPr="00C954FD">
        <w:rPr>
          <w:rFonts w:ascii="Times New Roman" w:hAnsi="Times New Roman"/>
          <w:sz w:val="24"/>
          <w:szCs w:val="24"/>
        </w:rPr>
        <w:t xml:space="preserve"> = SW</w:t>
      </w:r>
      <w:r w:rsidRPr="00C954FD">
        <w:rPr>
          <w:rFonts w:ascii="Times New Roman" w:hAnsi="Times New Roman"/>
          <w:sz w:val="24"/>
          <w:szCs w:val="24"/>
          <w:vertAlign w:val="subscript"/>
        </w:rPr>
        <w:t>surface</w:t>
      </w:r>
      <w:r w:rsidRPr="00C954FD">
        <w:rPr>
          <w:rFonts w:ascii="Times New Roman" w:hAnsi="Times New Roman"/>
          <w:sz w:val="24"/>
          <w:szCs w:val="24"/>
        </w:rPr>
        <w:t>/</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vertAlign w:val="subscript"/>
        </w:rPr>
        <w:tab/>
      </w:r>
      <w:r w:rsidRPr="00C954FD">
        <w:rPr>
          <w:rFonts w:ascii="Times New Roman" w:hAnsi="Times New Roman"/>
          <w:sz w:val="24"/>
          <w:szCs w:val="24"/>
        </w:rPr>
        <w:t>(</w:t>
      </w:r>
      <w:r w:rsidR="004F7354" w:rsidRPr="00C954FD">
        <w:rPr>
          <w:rFonts w:ascii="Times New Roman" w:hAnsi="Times New Roman"/>
          <w:sz w:val="24"/>
          <w:szCs w:val="24"/>
        </w:rPr>
        <w:t>14</w:t>
      </w:r>
      <w:r w:rsidRPr="00C954FD">
        <w:rPr>
          <w:rFonts w:ascii="Times New Roman" w:hAnsi="Times New Roman"/>
          <w:sz w:val="24"/>
          <w:szCs w:val="24"/>
        </w:rPr>
        <w:t>)</w:t>
      </w:r>
    </w:p>
    <w:p w14:paraId="455C3AE5"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coefdh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 xml:space="preserve"> * SW</w:t>
      </w:r>
      <w:r w:rsidRPr="00C954FD">
        <w:rPr>
          <w:rFonts w:ascii="Times New Roman" w:hAnsi="Times New Roman"/>
          <w:sz w:val="24"/>
          <w:szCs w:val="24"/>
          <w:vertAlign w:val="subscript"/>
        </w:rPr>
        <w:t>diff</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rPr>
        <w:tab/>
        <w:t>(</w:t>
      </w:r>
      <w:r w:rsidR="004F7354" w:rsidRPr="00C954FD">
        <w:rPr>
          <w:rFonts w:ascii="Times New Roman" w:hAnsi="Times New Roman"/>
          <w:sz w:val="24"/>
          <w:szCs w:val="24"/>
        </w:rPr>
        <w:t>15</w:t>
      </w:r>
      <w:r w:rsidRPr="00C954FD">
        <w:rPr>
          <w:rFonts w:ascii="Times New Roman" w:hAnsi="Times New Roman"/>
          <w:sz w:val="24"/>
          <w:szCs w:val="24"/>
        </w:rPr>
        <w:t>)</w:t>
      </w:r>
    </w:p>
    <w:p w14:paraId="7E4C45AE"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coefbh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 xml:space="preserve"> * SW</w:t>
      </w:r>
      <w:r w:rsidRPr="00C954FD">
        <w:rPr>
          <w:rFonts w:ascii="Times New Roman" w:hAnsi="Times New Roman"/>
          <w:sz w:val="24"/>
          <w:szCs w:val="24"/>
          <w:vertAlign w:val="subscript"/>
        </w:rPr>
        <w:t>beam</w:t>
      </w:r>
      <w:r w:rsidRPr="00C954FD">
        <w:rPr>
          <w:rFonts w:ascii="Times New Roman" w:hAnsi="Times New Roman"/>
          <w:sz w:val="24"/>
          <w:szCs w:val="24"/>
        </w:rPr>
        <w:t>/SW</w:t>
      </w:r>
      <w:r w:rsidRPr="00C954FD">
        <w:rPr>
          <w:rFonts w:ascii="Times New Roman" w:hAnsi="Times New Roman"/>
          <w:sz w:val="24"/>
          <w:szCs w:val="24"/>
          <w:vertAlign w:val="subscript"/>
        </w:rPr>
        <w:t>surface</w:t>
      </w:r>
      <w:r w:rsidRPr="00C954FD">
        <w:rPr>
          <w:rFonts w:ascii="Times New Roman" w:hAnsi="Times New Roman"/>
          <w:sz w:val="24"/>
          <w:szCs w:val="24"/>
          <w:vertAlign w:val="subscript"/>
        </w:rPr>
        <w:tab/>
      </w:r>
      <w:r w:rsidRPr="00C954FD">
        <w:rPr>
          <w:rFonts w:ascii="Times New Roman" w:hAnsi="Times New Roman"/>
          <w:sz w:val="24"/>
          <w:szCs w:val="24"/>
        </w:rPr>
        <w:t>(</w:t>
      </w:r>
      <w:r w:rsidR="004F7354" w:rsidRPr="00C954FD">
        <w:rPr>
          <w:rFonts w:ascii="Times New Roman" w:hAnsi="Times New Roman"/>
          <w:sz w:val="24"/>
          <w:szCs w:val="24"/>
        </w:rPr>
        <w:t>16</w:t>
      </w:r>
      <w:r w:rsidRPr="00C954FD">
        <w:rPr>
          <w:rFonts w:ascii="Times New Roman" w:hAnsi="Times New Roman"/>
          <w:sz w:val="24"/>
          <w:szCs w:val="24"/>
        </w:rPr>
        <w:t>)</w:t>
      </w:r>
    </w:p>
    <w:p w14:paraId="4F1A2EAE"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We then use the diffuse fraction from equation </w:t>
      </w:r>
      <w:r w:rsidR="00DF6C05" w:rsidRPr="00C954FD">
        <w:rPr>
          <w:rFonts w:ascii="Times New Roman" w:hAnsi="Times New Roman"/>
          <w:sz w:val="24"/>
          <w:szCs w:val="24"/>
        </w:rPr>
        <w:t xml:space="preserve">9 </w:t>
      </w:r>
      <w:r w:rsidRPr="00C954FD">
        <w:rPr>
          <w:rFonts w:ascii="Times New Roman" w:hAnsi="Times New Roman"/>
          <w:sz w:val="24"/>
          <w:szCs w:val="24"/>
        </w:rPr>
        <w:t>to expand equations 14 and 15</w:t>
      </w:r>
    </w:p>
    <w:p w14:paraId="3A7D9676" w14:textId="77777777" w:rsidR="00CF782C" w:rsidRPr="00C954FD" w:rsidRDefault="00CF782C" w:rsidP="00424720">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coefdh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 xml:space="preserve"> * (-1.43*((SW</w:t>
      </w:r>
      <w:r w:rsidRPr="00C954FD">
        <w:rPr>
          <w:rFonts w:ascii="Times New Roman" w:hAnsi="Times New Roman"/>
          <w:sz w:val="24"/>
          <w:szCs w:val="24"/>
          <w:vertAlign w:val="subscript"/>
        </w:rPr>
        <w:t xml:space="preserve"> clear</w:t>
      </w:r>
      <w:r w:rsidRPr="00C954FD">
        <w:rPr>
          <w:rFonts w:ascii="Times New Roman" w:hAnsi="Times New Roman"/>
          <w:sz w:val="24"/>
          <w:szCs w:val="24"/>
        </w:rPr>
        <w:t xml:space="preserve">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)+ 1.16</w:t>
      </w:r>
      <w:r w:rsidR="00DF6C05" w:rsidRPr="00C954FD">
        <w:rPr>
          <w:rFonts w:ascii="Times New Roman" w:hAnsi="Times New Roman"/>
          <w:sz w:val="24"/>
          <w:szCs w:val="24"/>
        </w:rPr>
        <w:t>)</w:t>
      </w:r>
      <w:r w:rsidRPr="00C954FD">
        <w:rPr>
          <w:rFonts w:ascii="Times New Roman" w:hAnsi="Times New Roman"/>
          <w:sz w:val="24"/>
          <w:szCs w:val="24"/>
        </w:rPr>
        <w:tab/>
        <w:t>(</w:t>
      </w:r>
      <w:r w:rsidR="004F7354" w:rsidRPr="00C954FD">
        <w:rPr>
          <w:rFonts w:ascii="Times New Roman" w:hAnsi="Times New Roman"/>
          <w:sz w:val="24"/>
          <w:szCs w:val="24"/>
        </w:rPr>
        <w:t>17</w:t>
      </w:r>
      <w:r w:rsidRPr="00C954FD">
        <w:rPr>
          <w:rFonts w:ascii="Times New Roman" w:hAnsi="Times New Roman"/>
          <w:sz w:val="24"/>
          <w:szCs w:val="24"/>
        </w:rPr>
        <w:t>)</w:t>
      </w:r>
    </w:p>
    <w:p w14:paraId="7F02111E" w14:textId="77777777" w:rsidR="00CF782C" w:rsidRPr="00C954FD" w:rsidRDefault="00CF782C" w:rsidP="00C5370C">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 xml:space="preserve">coefbh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 xml:space="preserve"> * (1-(-1.43 * ((SW</w:t>
      </w:r>
      <w:r w:rsidRPr="00C954FD">
        <w:rPr>
          <w:rFonts w:ascii="Times New Roman" w:hAnsi="Times New Roman"/>
          <w:sz w:val="24"/>
          <w:szCs w:val="24"/>
          <w:vertAlign w:val="subscript"/>
        </w:rPr>
        <w:softHyphen/>
        <w:t>clear</w:t>
      </w:r>
      <w:r w:rsidRPr="00C954FD">
        <w:rPr>
          <w:rFonts w:ascii="Times New Roman" w:hAnsi="Times New Roman"/>
          <w:sz w:val="24"/>
          <w:szCs w:val="24"/>
        </w:rPr>
        <w:t xml:space="preserve"> * </w:t>
      </w:r>
      <w:r w:rsidRPr="00C954FD">
        <w:rPr>
          <w:rFonts w:ascii="Times New Roman" w:hAnsi="Times New Roman"/>
          <w:i/>
          <w:sz w:val="24"/>
          <w:szCs w:val="24"/>
        </w:rPr>
        <w:t>k</w:t>
      </w:r>
      <w:r w:rsidRPr="00C954FD">
        <w:rPr>
          <w:rFonts w:ascii="Times New Roman" w:hAnsi="Times New Roman"/>
          <w:i/>
          <w:sz w:val="24"/>
          <w:szCs w:val="24"/>
          <w:vertAlign w:val="subscript"/>
        </w:rPr>
        <w:t>c</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+ 1.16))</w:t>
      </w:r>
      <w:r w:rsidRPr="00C954FD">
        <w:rPr>
          <w:rFonts w:ascii="Times New Roman" w:hAnsi="Times New Roman"/>
          <w:sz w:val="24"/>
          <w:szCs w:val="24"/>
        </w:rPr>
        <w:tab/>
        <w:t>(</w:t>
      </w:r>
      <w:r w:rsidR="004F7354" w:rsidRPr="00C954FD">
        <w:rPr>
          <w:rFonts w:ascii="Times New Roman" w:hAnsi="Times New Roman"/>
          <w:sz w:val="24"/>
          <w:szCs w:val="24"/>
        </w:rPr>
        <w:t>18</w:t>
      </w:r>
      <w:r w:rsidRPr="00C954FD">
        <w:rPr>
          <w:rFonts w:ascii="Times New Roman" w:hAnsi="Times New Roman"/>
          <w:sz w:val="24"/>
          <w:szCs w:val="24"/>
        </w:rPr>
        <w:t>)</w:t>
      </w:r>
    </w:p>
    <w:p w14:paraId="0D57AD74" w14:textId="77777777" w:rsidR="00CF782C" w:rsidRPr="00C954FD" w:rsidRDefault="00CF782C" w:rsidP="00F06061">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lastRenderedPageBreak/>
        <w:t>Finally, we use the clearness index from equation 4 to redefine the beam and diffuse coefficients using clear-sky radiation, top-of-the-atmosphere radiation, and surface radiation:</w:t>
      </w:r>
    </w:p>
    <w:p w14:paraId="77A5F0DC" w14:textId="77777777" w:rsidR="00CF782C" w:rsidRPr="00C954FD" w:rsidRDefault="00CF782C" w:rsidP="00C5370C">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coefdh =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vertAlign w:val="subscript"/>
        </w:rPr>
        <w:t>clear</w:t>
      </w:r>
      <w:r w:rsidRPr="00C954FD">
        <w:rPr>
          <w:rFonts w:ascii="Times New Roman" w:hAnsi="Times New Roman"/>
          <w:sz w:val="24"/>
          <w:szCs w:val="24"/>
        </w:rPr>
        <w:t xml:space="preserve"> * (-1.43*(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+ 1.16</w:t>
      </w:r>
      <w:r w:rsidR="00DF6C05" w:rsidRPr="00C954FD">
        <w:rPr>
          <w:rFonts w:ascii="Times New Roman" w:hAnsi="Times New Roman"/>
          <w:sz w:val="24"/>
          <w:szCs w:val="24"/>
        </w:rPr>
        <w:t>)</w:t>
      </w:r>
      <w:r w:rsidRPr="00C954FD">
        <w:rPr>
          <w:rFonts w:ascii="Times New Roman" w:hAnsi="Times New Roman"/>
          <w:sz w:val="24"/>
          <w:szCs w:val="24"/>
        </w:rPr>
        <w:tab/>
        <w:t>(</w:t>
      </w:r>
      <w:r w:rsidR="004F7354" w:rsidRPr="00C954FD">
        <w:rPr>
          <w:rFonts w:ascii="Times New Roman" w:hAnsi="Times New Roman"/>
          <w:sz w:val="24"/>
          <w:szCs w:val="24"/>
        </w:rPr>
        <w:t>19</w:t>
      </w:r>
      <w:r w:rsidRPr="00C954FD">
        <w:rPr>
          <w:rFonts w:ascii="Times New Roman" w:hAnsi="Times New Roman"/>
          <w:sz w:val="24"/>
          <w:szCs w:val="24"/>
        </w:rPr>
        <w:t>)</w:t>
      </w:r>
    </w:p>
    <w:p w14:paraId="34163131" w14:textId="77777777" w:rsidR="00CF782C" w:rsidRPr="00C954FD" w:rsidRDefault="00CF782C" w:rsidP="00C5370C">
      <w:pPr>
        <w:pStyle w:val="MediumGrid21"/>
        <w:tabs>
          <w:tab w:val="left" w:pos="8640"/>
        </w:tabs>
        <w:spacing w:after="240"/>
        <w:rPr>
          <w:rFonts w:ascii="Times New Roman" w:hAnsi="Times New Roman"/>
          <w:sz w:val="24"/>
          <w:szCs w:val="24"/>
        </w:rPr>
      </w:pPr>
      <w:r w:rsidRPr="00C954FD">
        <w:rPr>
          <w:rFonts w:ascii="Times New Roman" w:hAnsi="Times New Roman"/>
          <w:sz w:val="24"/>
          <w:szCs w:val="24"/>
        </w:rPr>
        <w:t>coefbh = SW</w:t>
      </w:r>
      <w:r w:rsidRPr="00C954FD">
        <w:rPr>
          <w:rFonts w:ascii="Times New Roman" w:hAnsi="Times New Roman"/>
          <w:sz w:val="24"/>
          <w:szCs w:val="24"/>
          <w:vertAlign w:val="subscript"/>
        </w:rPr>
        <w:t>surface</w:t>
      </w:r>
      <w:r w:rsidRPr="00C954FD">
        <w:rPr>
          <w:rFonts w:ascii="Times New Roman" w:hAnsi="Times New Roman"/>
          <w:sz w:val="24"/>
          <w:szCs w:val="24"/>
        </w:rPr>
        <w:t>/SW</w:t>
      </w:r>
      <w:r w:rsidRPr="00C954FD">
        <w:rPr>
          <w:rFonts w:ascii="Times New Roman" w:hAnsi="Times New Roman"/>
          <w:sz w:val="24"/>
          <w:szCs w:val="24"/>
          <w:vertAlign w:val="subscript"/>
        </w:rPr>
        <w:t>clear</w:t>
      </w:r>
      <w:r w:rsidRPr="00C954FD">
        <w:rPr>
          <w:rFonts w:ascii="Times New Roman" w:hAnsi="Times New Roman"/>
          <w:sz w:val="24"/>
          <w:szCs w:val="24"/>
        </w:rPr>
        <w:t xml:space="preserve"> * (1-(-1.43 * (SW</w:t>
      </w:r>
      <w:r w:rsidRPr="00C954FD">
        <w:rPr>
          <w:rFonts w:ascii="Times New Roman" w:hAnsi="Times New Roman"/>
          <w:sz w:val="24"/>
          <w:szCs w:val="24"/>
          <w:vertAlign w:val="subscript"/>
        </w:rPr>
        <w:t>surface</w:t>
      </w:r>
      <w:r w:rsidR="00DF6C05" w:rsidRPr="00C954FD">
        <w:rPr>
          <w:rFonts w:ascii="Times New Roman" w:hAnsi="Times New Roman"/>
          <w:sz w:val="24"/>
          <w:szCs w:val="24"/>
          <w:vertAlign w:val="subscript"/>
        </w:rPr>
        <w:t>/</w:t>
      </w:r>
      <w:r w:rsidRPr="00C954FD">
        <w:rPr>
          <w:rFonts w:ascii="Times New Roman" w:hAnsi="Times New Roman"/>
          <w:sz w:val="24"/>
          <w:szCs w:val="24"/>
        </w:rPr>
        <w:t>SW</w:t>
      </w:r>
      <w:r w:rsidRPr="00C954FD">
        <w:rPr>
          <w:rFonts w:ascii="Times New Roman" w:hAnsi="Times New Roman"/>
          <w:sz w:val="24"/>
          <w:szCs w:val="24"/>
          <w:vertAlign w:val="subscript"/>
        </w:rPr>
        <w:t>toa</w:t>
      </w:r>
      <w:r w:rsidRPr="00C954FD">
        <w:rPr>
          <w:rFonts w:ascii="Times New Roman" w:hAnsi="Times New Roman"/>
          <w:sz w:val="24"/>
          <w:szCs w:val="24"/>
        </w:rPr>
        <w:t>) + 1.16))</w:t>
      </w:r>
      <w:r w:rsidRPr="00C954FD">
        <w:rPr>
          <w:rFonts w:ascii="Times New Roman" w:hAnsi="Times New Roman"/>
          <w:sz w:val="24"/>
          <w:szCs w:val="24"/>
        </w:rPr>
        <w:tab/>
        <w:t>(</w:t>
      </w:r>
      <w:r w:rsidR="004F7354" w:rsidRPr="00C954FD">
        <w:rPr>
          <w:rFonts w:ascii="Times New Roman" w:hAnsi="Times New Roman"/>
          <w:sz w:val="24"/>
          <w:szCs w:val="24"/>
        </w:rPr>
        <w:t>20</w:t>
      </w:r>
      <w:r w:rsidRPr="00C954FD">
        <w:rPr>
          <w:rFonts w:ascii="Times New Roman" w:hAnsi="Times New Roman"/>
          <w:sz w:val="24"/>
          <w:szCs w:val="24"/>
        </w:rPr>
        <w:t>)</w:t>
      </w:r>
    </w:p>
    <w:p w14:paraId="5269F5A6" w14:textId="77777777" w:rsidR="00CF782C" w:rsidRPr="00C954FD" w:rsidRDefault="00CF782C" w:rsidP="00106F72">
      <w:pPr>
        <w:pStyle w:val="MediumGrid21"/>
        <w:spacing w:after="240"/>
        <w:rPr>
          <w:rFonts w:ascii="Times New Roman" w:hAnsi="Times New Roman"/>
          <w:sz w:val="24"/>
          <w:szCs w:val="24"/>
        </w:rPr>
      </w:pPr>
      <w:r w:rsidRPr="00C954FD">
        <w:rPr>
          <w:rFonts w:ascii="Times New Roman" w:hAnsi="Times New Roman"/>
          <w:sz w:val="24"/>
          <w:szCs w:val="24"/>
        </w:rPr>
        <w:t xml:space="preserve">We then used the previously calculated radiation surfaces with long-term mean surface radiation to calculate coefdh and coefbh.  These coefficients were used in a final </w:t>
      </w:r>
      <w:r w:rsidRPr="00C954FD">
        <w:rPr>
          <w:rFonts w:ascii="Times New Roman" w:hAnsi="Times New Roman"/>
          <w:i/>
          <w:sz w:val="24"/>
          <w:szCs w:val="24"/>
        </w:rPr>
        <w:t>r.sun</w:t>
      </w:r>
      <w:r w:rsidRPr="00C954FD">
        <w:rPr>
          <w:rFonts w:ascii="Times New Roman" w:hAnsi="Times New Roman"/>
          <w:sz w:val="24"/>
          <w:szCs w:val="24"/>
        </w:rPr>
        <w:t xml:space="preserve"> radiation calculation to estimate </w:t>
      </w:r>
      <w:r w:rsidR="00370040" w:rsidRPr="00C954FD">
        <w:rPr>
          <w:rFonts w:ascii="Times New Roman" w:hAnsi="Times New Roman"/>
          <w:sz w:val="24"/>
          <w:szCs w:val="24"/>
        </w:rPr>
        <w:t xml:space="preserve">“real-sky” </w:t>
      </w:r>
      <w:r w:rsidRPr="00C954FD">
        <w:rPr>
          <w:rFonts w:ascii="Times New Roman" w:hAnsi="Times New Roman"/>
          <w:sz w:val="24"/>
          <w:szCs w:val="24"/>
        </w:rPr>
        <w:t xml:space="preserve">solar radiation given cloud cover and topography.  </w:t>
      </w:r>
    </w:p>
    <w:p w14:paraId="4601BAC5" w14:textId="77777777" w:rsidR="00CF782C" w:rsidRPr="00C954FD" w:rsidRDefault="00CF782C" w:rsidP="00B81C6A">
      <w:pPr>
        <w:pStyle w:val="MediumGrid21"/>
        <w:spacing w:after="240"/>
        <w:rPr>
          <w:rFonts w:ascii="Times New Roman" w:hAnsi="Times New Roman"/>
          <w:sz w:val="24"/>
          <w:szCs w:val="24"/>
        </w:rPr>
      </w:pPr>
    </w:p>
    <w:p w14:paraId="4B66ECC2" w14:textId="77777777" w:rsidR="00CF782C" w:rsidRPr="00C954FD" w:rsidRDefault="00CF782C" w:rsidP="00B81C6A">
      <w:pPr>
        <w:pStyle w:val="MediumGrid21"/>
        <w:spacing w:after="240"/>
        <w:rPr>
          <w:rFonts w:ascii="Times New Roman" w:hAnsi="Times New Roman"/>
          <w:b/>
          <w:sz w:val="24"/>
          <w:szCs w:val="24"/>
        </w:rPr>
      </w:pPr>
      <w:r w:rsidRPr="00C954FD">
        <w:rPr>
          <w:rFonts w:ascii="Times New Roman" w:hAnsi="Times New Roman"/>
          <w:b/>
          <w:sz w:val="24"/>
          <w:szCs w:val="24"/>
        </w:rPr>
        <w:t>Hydrology model</w:t>
      </w:r>
    </w:p>
    <w:p w14:paraId="4695BC79" w14:textId="77777777" w:rsidR="00CF782C" w:rsidRPr="00C954FD" w:rsidRDefault="00CF782C" w:rsidP="00B81C6A">
      <w:pPr>
        <w:pStyle w:val="MediumGrid21"/>
        <w:spacing w:after="240"/>
        <w:rPr>
          <w:rFonts w:ascii="Times New Roman" w:hAnsi="Times New Roman"/>
          <w:sz w:val="24"/>
          <w:szCs w:val="24"/>
        </w:rPr>
      </w:pPr>
      <w:r w:rsidRPr="00C954FD">
        <w:rPr>
          <w:rFonts w:ascii="Times New Roman" w:hAnsi="Times New Roman"/>
          <w:sz w:val="24"/>
          <w:szCs w:val="24"/>
        </w:rPr>
        <w:t>We followed the "single-bucket" methodology of Lutz et al. (2010) to model actual evapotranspiration (AET), climatic water deficit, and related hydrological variables barring a few modifications to the snowmelt model presented. Lutz et al.</w:t>
      </w:r>
      <w:r w:rsidR="00CE36E6" w:rsidRPr="00C954FD">
        <w:rPr>
          <w:rFonts w:ascii="Times New Roman" w:hAnsi="Times New Roman"/>
          <w:sz w:val="24"/>
          <w:szCs w:val="24"/>
        </w:rPr>
        <w:t xml:space="preserve"> (2010)</w:t>
      </w:r>
      <w:r w:rsidRPr="00C954FD">
        <w:rPr>
          <w:rFonts w:ascii="Times New Roman" w:hAnsi="Times New Roman"/>
          <w:sz w:val="24"/>
          <w:szCs w:val="24"/>
        </w:rPr>
        <w:t>, citing Dingman (2002), use a "melt function" to estimate both the fraction of precipitation falling as snow (MF</w:t>
      </w:r>
      <w:r w:rsidRPr="00C954FD">
        <w:rPr>
          <w:rFonts w:ascii="Times New Roman" w:hAnsi="Times New Roman"/>
          <w:sz w:val="24"/>
          <w:szCs w:val="24"/>
          <w:vertAlign w:val="subscript"/>
        </w:rPr>
        <w:t>snow</w:t>
      </w:r>
      <w:r w:rsidRPr="00C954FD">
        <w:rPr>
          <w:rFonts w:ascii="Times New Roman" w:hAnsi="Times New Roman"/>
          <w:sz w:val="24"/>
          <w:szCs w:val="24"/>
        </w:rPr>
        <w:t>) and the fraction of existing snowpack melting during a given month (MF</w:t>
      </w:r>
      <w:r w:rsidRPr="00C954FD">
        <w:rPr>
          <w:rFonts w:ascii="Times New Roman" w:hAnsi="Times New Roman"/>
          <w:sz w:val="24"/>
          <w:szCs w:val="24"/>
          <w:vertAlign w:val="subscript"/>
        </w:rPr>
        <w:t>melt</w:t>
      </w:r>
      <w:r w:rsidRPr="00C954FD">
        <w:rPr>
          <w:rFonts w:ascii="Times New Roman" w:hAnsi="Times New Roman"/>
          <w:sz w:val="24"/>
          <w:szCs w:val="24"/>
        </w:rPr>
        <w:t xml:space="preserve">).  </w:t>
      </w:r>
      <w:r w:rsidR="00C631B6" w:rsidRPr="00C954FD">
        <w:rPr>
          <w:rFonts w:ascii="Times New Roman" w:hAnsi="Times New Roman"/>
          <w:sz w:val="24"/>
          <w:szCs w:val="24"/>
        </w:rPr>
        <w:t>This function uses two parameters, T</w:t>
      </w:r>
      <w:r w:rsidR="00C631B6" w:rsidRPr="00C954FD">
        <w:rPr>
          <w:rFonts w:ascii="Times New Roman" w:hAnsi="Times New Roman"/>
          <w:sz w:val="24"/>
          <w:szCs w:val="24"/>
          <w:vertAlign w:val="subscript"/>
        </w:rPr>
        <w:t>L</w:t>
      </w:r>
      <w:r w:rsidR="00C631B6" w:rsidRPr="00C954FD">
        <w:rPr>
          <w:rFonts w:ascii="Times New Roman" w:hAnsi="Times New Roman"/>
          <w:sz w:val="24"/>
          <w:szCs w:val="24"/>
        </w:rPr>
        <w:t xml:space="preserve"> and T</w:t>
      </w:r>
      <w:r w:rsidR="00C631B6" w:rsidRPr="00C954FD">
        <w:rPr>
          <w:rFonts w:ascii="Times New Roman" w:hAnsi="Times New Roman"/>
          <w:sz w:val="24"/>
          <w:szCs w:val="24"/>
          <w:vertAlign w:val="subscript"/>
        </w:rPr>
        <w:t>H</w:t>
      </w:r>
      <w:r w:rsidR="00C631B6" w:rsidRPr="00C954FD">
        <w:rPr>
          <w:rFonts w:ascii="Times New Roman" w:hAnsi="Times New Roman"/>
          <w:sz w:val="24"/>
          <w:szCs w:val="24"/>
        </w:rPr>
        <w:t xml:space="preserve">.  </w:t>
      </w:r>
      <w:r w:rsidRPr="00C954FD">
        <w:rPr>
          <w:rFonts w:ascii="Times New Roman" w:hAnsi="Times New Roman"/>
          <w:sz w:val="24"/>
          <w:szCs w:val="24"/>
        </w:rPr>
        <w:t xml:space="preserve">At temperatures below </w:t>
      </w:r>
      <w:r w:rsidR="00C631B6" w:rsidRPr="00C954FD">
        <w:rPr>
          <w:rFonts w:ascii="Times New Roman" w:hAnsi="Times New Roman"/>
          <w:sz w:val="24"/>
          <w:szCs w:val="24"/>
        </w:rPr>
        <w:t>T</w:t>
      </w:r>
      <w:r w:rsidR="00C631B6" w:rsidRPr="00C954FD">
        <w:rPr>
          <w:rFonts w:ascii="Times New Roman" w:hAnsi="Times New Roman"/>
          <w:sz w:val="24"/>
          <w:szCs w:val="24"/>
          <w:vertAlign w:val="subscript"/>
        </w:rPr>
        <w:t>L</w:t>
      </w:r>
      <w:r w:rsidR="00C631B6" w:rsidRPr="00C954FD" w:rsidDel="00C631B6">
        <w:rPr>
          <w:rFonts w:ascii="Times New Roman" w:hAnsi="Times New Roman"/>
          <w:sz w:val="24"/>
          <w:szCs w:val="24"/>
        </w:rPr>
        <w:t xml:space="preserve"> </w:t>
      </w:r>
      <w:r w:rsidRPr="00C954FD">
        <w:rPr>
          <w:rFonts w:ascii="Times New Roman" w:hAnsi="Times New Roman"/>
          <w:sz w:val="24"/>
          <w:szCs w:val="24"/>
        </w:rPr>
        <w:t xml:space="preserve">Lutz et al. </w:t>
      </w:r>
      <w:r w:rsidR="00BD2922" w:rsidRPr="00C954FD">
        <w:rPr>
          <w:rFonts w:ascii="Times New Roman" w:hAnsi="Times New Roman"/>
          <w:sz w:val="24"/>
          <w:szCs w:val="24"/>
        </w:rPr>
        <w:t xml:space="preserve">(2010) </w:t>
      </w:r>
      <w:r w:rsidRPr="00C954FD">
        <w:rPr>
          <w:rFonts w:ascii="Times New Roman" w:hAnsi="Times New Roman"/>
          <w:sz w:val="24"/>
          <w:szCs w:val="24"/>
        </w:rPr>
        <w:t xml:space="preserve">assume all precipitation falls as snow and there is no melting of the existing snowpack.  Likewise, at temperatures above </w:t>
      </w:r>
      <w:r w:rsidR="00C631B6" w:rsidRPr="00C954FD">
        <w:rPr>
          <w:rFonts w:ascii="Times New Roman" w:hAnsi="Times New Roman"/>
          <w:sz w:val="24"/>
          <w:szCs w:val="24"/>
        </w:rPr>
        <w:t>T</w:t>
      </w:r>
      <w:r w:rsidR="00C631B6" w:rsidRPr="00C954FD">
        <w:rPr>
          <w:rFonts w:ascii="Times New Roman" w:hAnsi="Times New Roman"/>
          <w:sz w:val="24"/>
          <w:szCs w:val="24"/>
          <w:vertAlign w:val="subscript"/>
        </w:rPr>
        <w:t>H</w:t>
      </w:r>
      <w:r w:rsidR="00C631B6" w:rsidRPr="00C954FD" w:rsidDel="00C631B6">
        <w:rPr>
          <w:rFonts w:ascii="Times New Roman" w:hAnsi="Times New Roman"/>
          <w:sz w:val="24"/>
          <w:szCs w:val="24"/>
        </w:rPr>
        <w:t xml:space="preserve"> </w:t>
      </w:r>
      <w:r w:rsidRPr="00C954FD">
        <w:rPr>
          <w:rFonts w:ascii="Times New Roman" w:hAnsi="Times New Roman"/>
          <w:sz w:val="24"/>
          <w:szCs w:val="24"/>
        </w:rPr>
        <w:t xml:space="preserve">all precipitation is assumed to fall as rain and all existing snowpack melts.  Between </w:t>
      </w:r>
      <w:r w:rsidR="00C631B6" w:rsidRPr="00C954FD">
        <w:rPr>
          <w:rFonts w:ascii="Times New Roman" w:hAnsi="Times New Roman"/>
          <w:sz w:val="24"/>
          <w:szCs w:val="24"/>
        </w:rPr>
        <w:t>T</w:t>
      </w:r>
      <w:r w:rsidR="00C631B6" w:rsidRPr="00C954FD">
        <w:rPr>
          <w:rFonts w:ascii="Times New Roman" w:hAnsi="Times New Roman"/>
          <w:sz w:val="24"/>
          <w:szCs w:val="24"/>
          <w:vertAlign w:val="subscript"/>
        </w:rPr>
        <w:t>L</w:t>
      </w:r>
      <w:r w:rsidRPr="00C954FD">
        <w:rPr>
          <w:rFonts w:ascii="Times New Roman" w:hAnsi="Times New Roman"/>
          <w:sz w:val="24"/>
          <w:szCs w:val="24"/>
        </w:rPr>
        <w:t xml:space="preserve"> and </w:t>
      </w:r>
      <w:r w:rsidR="00C631B6" w:rsidRPr="00C954FD">
        <w:rPr>
          <w:rFonts w:ascii="Times New Roman" w:hAnsi="Times New Roman"/>
          <w:sz w:val="24"/>
          <w:szCs w:val="24"/>
        </w:rPr>
        <w:t>T</w:t>
      </w:r>
      <w:r w:rsidR="00C631B6" w:rsidRPr="00C954FD">
        <w:rPr>
          <w:rFonts w:ascii="Times New Roman" w:hAnsi="Times New Roman"/>
          <w:sz w:val="24"/>
          <w:szCs w:val="24"/>
          <w:vertAlign w:val="subscript"/>
        </w:rPr>
        <w:t>H</w:t>
      </w:r>
      <w:r w:rsidRPr="00C954FD">
        <w:rPr>
          <w:rFonts w:ascii="Times New Roman" w:hAnsi="Times New Roman"/>
          <w:sz w:val="24"/>
          <w:szCs w:val="24"/>
        </w:rPr>
        <w:t xml:space="preserve">, the melt function follows a linear relationship with temperature.  Lutz et al. use </w:t>
      </w:r>
      <w:r w:rsidR="00C631B6" w:rsidRPr="00C954FD">
        <w:rPr>
          <w:rFonts w:ascii="Times New Roman" w:hAnsi="Times New Roman"/>
          <w:sz w:val="24"/>
          <w:szCs w:val="24"/>
        </w:rPr>
        <w:t>a single</w:t>
      </w:r>
      <w:r w:rsidRPr="00C954FD">
        <w:rPr>
          <w:rFonts w:ascii="Times New Roman" w:hAnsi="Times New Roman"/>
          <w:sz w:val="24"/>
          <w:szCs w:val="24"/>
        </w:rPr>
        <w:t xml:space="preserve"> melt function </w:t>
      </w:r>
      <w:r w:rsidR="00C631B6" w:rsidRPr="00C954FD">
        <w:rPr>
          <w:rFonts w:ascii="Times New Roman" w:hAnsi="Times New Roman"/>
          <w:sz w:val="24"/>
          <w:szCs w:val="24"/>
        </w:rPr>
        <w:t>with T</w:t>
      </w:r>
      <w:r w:rsidR="00C631B6" w:rsidRPr="00C954FD">
        <w:rPr>
          <w:rFonts w:ascii="Times New Roman" w:hAnsi="Times New Roman"/>
          <w:sz w:val="24"/>
          <w:szCs w:val="24"/>
          <w:vertAlign w:val="subscript"/>
        </w:rPr>
        <w:t>L</w:t>
      </w:r>
      <w:r w:rsidR="00C631B6" w:rsidRPr="00C954FD">
        <w:rPr>
          <w:rFonts w:ascii="Times New Roman" w:hAnsi="Times New Roman"/>
          <w:sz w:val="24"/>
          <w:szCs w:val="24"/>
        </w:rPr>
        <w:t xml:space="preserve"> = 6°C and T</w:t>
      </w:r>
      <w:r w:rsidR="00C631B6" w:rsidRPr="00C954FD">
        <w:rPr>
          <w:rFonts w:ascii="Times New Roman" w:hAnsi="Times New Roman"/>
          <w:sz w:val="24"/>
          <w:szCs w:val="24"/>
          <w:vertAlign w:val="subscript"/>
        </w:rPr>
        <w:t>H</w:t>
      </w:r>
      <w:r w:rsidR="00C631B6" w:rsidRPr="00C954FD">
        <w:rPr>
          <w:rFonts w:ascii="Times New Roman" w:hAnsi="Times New Roman"/>
          <w:sz w:val="24"/>
          <w:szCs w:val="24"/>
        </w:rPr>
        <w:t xml:space="preserve"> = 6°C </w:t>
      </w:r>
      <w:r w:rsidRPr="00C954FD">
        <w:rPr>
          <w:rFonts w:ascii="Times New Roman" w:hAnsi="Times New Roman"/>
          <w:sz w:val="24"/>
          <w:szCs w:val="24"/>
        </w:rPr>
        <w:t>for both MF</w:t>
      </w:r>
      <w:r w:rsidRPr="00C954FD">
        <w:rPr>
          <w:rFonts w:ascii="Times New Roman" w:hAnsi="Times New Roman"/>
          <w:sz w:val="24"/>
          <w:szCs w:val="24"/>
          <w:vertAlign w:val="subscript"/>
        </w:rPr>
        <w:t>snow</w:t>
      </w:r>
      <w:r w:rsidRPr="00C954FD">
        <w:rPr>
          <w:rFonts w:ascii="Times New Roman" w:hAnsi="Times New Roman"/>
          <w:sz w:val="24"/>
          <w:szCs w:val="24"/>
        </w:rPr>
        <w:t xml:space="preserve"> and MF</w:t>
      </w:r>
      <w:r w:rsidRPr="00C954FD">
        <w:rPr>
          <w:rFonts w:ascii="Times New Roman" w:hAnsi="Times New Roman"/>
          <w:sz w:val="24"/>
          <w:szCs w:val="24"/>
          <w:vertAlign w:val="subscript"/>
        </w:rPr>
        <w:t>melt</w:t>
      </w:r>
      <w:r w:rsidRPr="00C954FD">
        <w:rPr>
          <w:rFonts w:ascii="Times New Roman" w:hAnsi="Times New Roman"/>
          <w:sz w:val="24"/>
          <w:szCs w:val="24"/>
        </w:rPr>
        <w:t xml:space="preserve">.  The monthly change in snowpack is given as: </w:t>
      </w:r>
    </w:p>
    <w:p w14:paraId="796C3A4E" w14:textId="3E9B99C8" w:rsidR="00C11534" w:rsidRPr="00C954FD" w:rsidRDefault="00C11534" w:rsidP="00C11534">
      <w:pPr>
        <w:pStyle w:val="NoSpacing"/>
        <w:spacing w:after="240"/>
        <w:rPr>
          <w:rFonts w:ascii="Times New Roman" w:hAnsi="Times New Roman"/>
          <w:i/>
          <w:sz w:val="24"/>
          <w:szCs w:val="24"/>
        </w:rPr>
      </w:pPr>
      <w:r w:rsidRPr="00C954FD">
        <w:rPr>
          <w:rFonts w:ascii="Times New Roman" w:hAnsi="Times New Roman"/>
          <w:i/>
          <w:sz w:val="24"/>
          <w:szCs w:val="24"/>
        </w:rPr>
        <w:t>MF</w:t>
      </w:r>
      <w:r w:rsidRPr="00C954FD">
        <w:rPr>
          <w:rFonts w:ascii="Times New Roman" w:hAnsi="Times New Roman"/>
          <w:i/>
          <w:sz w:val="24"/>
          <w:szCs w:val="24"/>
          <w:vertAlign w:val="subscript"/>
        </w:rPr>
        <w:t>melt</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)=MF</w:t>
      </w:r>
      <w:r w:rsidRPr="00C954FD">
        <w:rPr>
          <w:rFonts w:ascii="Times New Roman" w:hAnsi="Times New Roman"/>
          <w:i/>
          <w:sz w:val="24"/>
          <w:szCs w:val="24"/>
          <w:vertAlign w:val="subscript"/>
        </w:rPr>
        <w:t>snow</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-T</w:t>
      </w:r>
      <w:r w:rsidRPr="00C954FD">
        <w:rPr>
          <w:rFonts w:ascii="Times New Roman" w:hAnsi="Times New Roman"/>
          <w:i/>
          <w:sz w:val="24"/>
          <w:szCs w:val="24"/>
          <w:vertAlign w:val="subscript"/>
        </w:rPr>
        <w:t>L</w:t>
      </w:r>
      <w:r w:rsidRPr="00C954FD">
        <w:rPr>
          <w:rFonts w:ascii="Times New Roman" w:hAnsi="Times New Roman"/>
          <w:i/>
          <w:sz w:val="24"/>
          <w:szCs w:val="24"/>
        </w:rPr>
        <w:t>)/(T</w:t>
      </w:r>
      <w:r w:rsidRPr="00C954FD">
        <w:rPr>
          <w:rFonts w:ascii="Times New Roman" w:hAnsi="Times New Roman"/>
          <w:i/>
          <w:sz w:val="24"/>
          <w:szCs w:val="24"/>
          <w:vertAlign w:val="subscript"/>
        </w:rPr>
        <w:t>H</w:t>
      </w:r>
      <w:r w:rsidRPr="00C954FD">
        <w:rPr>
          <w:rFonts w:ascii="Times New Roman" w:hAnsi="Times New Roman"/>
          <w:i/>
          <w:sz w:val="24"/>
          <w:szCs w:val="24"/>
        </w:rPr>
        <w:t>-T</w:t>
      </w:r>
      <w:r w:rsidRPr="00C954FD">
        <w:rPr>
          <w:rFonts w:ascii="Times New Roman" w:hAnsi="Times New Roman"/>
          <w:i/>
          <w:sz w:val="24"/>
          <w:szCs w:val="24"/>
          <w:vertAlign w:val="subscript"/>
        </w:rPr>
        <w:t>L</w:t>
      </w:r>
      <w:r w:rsidRPr="00C954FD">
        <w:rPr>
          <w:rFonts w:ascii="Times New Roman" w:hAnsi="Times New Roman"/>
          <w:i/>
          <w:sz w:val="24"/>
          <w:szCs w:val="24"/>
        </w:rPr>
        <w:t xml:space="preserve">),          </w:t>
      </w:r>
      <w:r w:rsidR="00C954FD">
        <w:rPr>
          <w:rFonts w:ascii="Times New Roman" w:hAnsi="Times New Roman"/>
          <w:i/>
          <w:sz w:val="24"/>
          <w:szCs w:val="24"/>
        </w:rPr>
        <w:t xml:space="preserve">                     </w:t>
      </w:r>
      <w:r w:rsidRPr="00C954FD">
        <w:rPr>
          <w:rFonts w:ascii="Times New Roman" w:hAnsi="Times New Roman"/>
          <w:i/>
          <w:sz w:val="24"/>
          <w:szCs w:val="24"/>
        </w:rPr>
        <w:t xml:space="preserve">  0 ≤ MF(T</w:t>
      </w:r>
      <w:r w:rsidRPr="00C954FD">
        <w:rPr>
          <w:rFonts w:ascii="Times New Roman" w:hAnsi="Times New Roman"/>
          <w:i/>
          <w:sz w:val="24"/>
          <w:szCs w:val="24"/>
          <w:vertAlign w:val="subscript"/>
        </w:rPr>
        <w:t>mean</w:t>
      </w:r>
      <w:r w:rsidRPr="00C954FD">
        <w:rPr>
          <w:rFonts w:ascii="Times New Roman" w:hAnsi="Times New Roman"/>
          <w:i/>
          <w:sz w:val="24"/>
          <w:szCs w:val="24"/>
        </w:rPr>
        <w:t>) ≤ 1    (21)</w:t>
      </w:r>
    </w:p>
    <w:p w14:paraId="4805C60F" w14:textId="77777777" w:rsidR="00C11534" w:rsidRPr="00C954FD" w:rsidRDefault="00C11534" w:rsidP="00C11534">
      <w:pPr>
        <w:pStyle w:val="NoSpacing"/>
        <w:spacing w:after="240"/>
        <w:rPr>
          <w:rFonts w:ascii="Times New Roman" w:hAnsi="Times New Roman"/>
          <w:i/>
          <w:sz w:val="24"/>
          <w:szCs w:val="24"/>
        </w:rPr>
      </w:pPr>
      <w:r w:rsidRPr="00C954FD">
        <w:rPr>
          <w:rFonts w:ascii="Times New Roman" w:hAnsi="Times New Roman"/>
          <w:i/>
          <w:sz w:val="24"/>
          <w:szCs w:val="24"/>
        </w:rPr>
        <w:t>snow</w:t>
      </w:r>
      <w:r w:rsidRPr="00C954FD">
        <w:rPr>
          <w:rFonts w:ascii="Times New Roman" w:hAnsi="Times New Roman"/>
          <w:i/>
          <w:sz w:val="24"/>
          <w:szCs w:val="24"/>
          <w:vertAlign w:val="subscript"/>
        </w:rPr>
        <w:t>new</w:t>
      </w:r>
      <w:r w:rsidRPr="00C954FD">
        <w:rPr>
          <w:rFonts w:ascii="Times New Roman" w:hAnsi="Times New Roman"/>
          <w:i/>
          <w:sz w:val="24"/>
          <w:szCs w:val="24"/>
        </w:rPr>
        <w:t>=(1-MF</w:t>
      </w:r>
      <w:r w:rsidRPr="00C954FD">
        <w:rPr>
          <w:rFonts w:ascii="Times New Roman" w:hAnsi="Times New Roman"/>
          <w:i/>
          <w:sz w:val="24"/>
          <w:szCs w:val="24"/>
          <w:vertAlign w:val="subscript"/>
        </w:rPr>
        <w:t>snow</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))*precip</w:t>
      </w:r>
      <w:r w:rsidRPr="00C954FD">
        <w:rPr>
          <w:rFonts w:ascii="Times New Roman" w:hAnsi="Times New Roman"/>
          <w:i/>
          <w:sz w:val="24"/>
          <w:szCs w:val="24"/>
        </w:rPr>
        <w:tab/>
        <w:t>(22)</w:t>
      </w:r>
    </w:p>
    <w:p w14:paraId="208C13E1" w14:textId="77777777" w:rsidR="00C11534" w:rsidRPr="00C954FD" w:rsidRDefault="00C11534" w:rsidP="00C11534">
      <w:pPr>
        <w:pStyle w:val="NoSpacing"/>
        <w:spacing w:after="240"/>
        <w:rPr>
          <w:rFonts w:ascii="Times New Roman" w:hAnsi="Times New Roman"/>
          <w:i/>
          <w:sz w:val="24"/>
          <w:szCs w:val="24"/>
        </w:rPr>
      </w:pPr>
      <w:r w:rsidRPr="00C954FD">
        <w:rPr>
          <w:rFonts w:ascii="Times New Roman" w:hAnsi="Times New Roman"/>
          <w:i/>
          <w:sz w:val="24"/>
          <w:szCs w:val="24"/>
        </w:rPr>
        <w:t>melt=MF</w:t>
      </w:r>
      <w:r w:rsidRPr="00C954FD">
        <w:rPr>
          <w:rFonts w:ascii="Times New Roman" w:hAnsi="Times New Roman"/>
          <w:i/>
          <w:sz w:val="24"/>
          <w:szCs w:val="24"/>
          <w:vertAlign w:val="subscript"/>
        </w:rPr>
        <w:t>melt</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)*(snow</w:t>
      </w:r>
      <w:r w:rsidRPr="00C954FD">
        <w:rPr>
          <w:rFonts w:ascii="Times New Roman" w:hAnsi="Times New Roman"/>
          <w:i/>
          <w:sz w:val="24"/>
          <w:szCs w:val="24"/>
          <w:vertAlign w:val="subscript"/>
        </w:rPr>
        <w:t>existing</w:t>
      </w:r>
      <w:r w:rsidRPr="00C954FD">
        <w:rPr>
          <w:rFonts w:ascii="Times New Roman" w:hAnsi="Times New Roman"/>
          <w:i/>
          <w:sz w:val="24"/>
          <w:szCs w:val="24"/>
        </w:rPr>
        <w:t>+snow</w:t>
      </w:r>
      <w:r w:rsidRPr="00C954FD">
        <w:rPr>
          <w:rFonts w:ascii="Times New Roman" w:hAnsi="Times New Roman"/>
          <w:i/>
          <w:sz w:val="24"/>
          <w:szCs w:val="24"/>
          <w:vertAlign w:val="subscript"/>
        </w:rPr>
        <w:t>new</w:t>
      </w:r>
      <w:r w:rsidRPr="00C954FD">
        <w:rPr>
          <w:rFonts w:ascii="Times New Roman" w:hAnsi="Times New Roman"/>
          <w:i/>
          <w:sz w:val="24"/>
          <w:szCs w:val="24"/>
        </w:rPr>
        <w:t>)</w:t>
      </w:r>
      <w:r w:rsidRPr="00C954FD">
        <w:rPr>
          <w:rFonts w:ascii="Times New Roman" w:hAnsi="Times New Roman"/>
          <w:i/>
          <w:sz w:val="24"/>
          <w:szCs w:val="24"/>
        </w:rPr>
        <w:tab/>
        <w:t>(23)</w:t>
      </w:r>
    </w:p>
    <w:p w14:paraId="38E35DD4" w14:textId="4B358CC5" w:rsidR="00C11534" w:rsidRPr="00C954FD" w:rsidRDefault="00C11534" w:rsidP="00B81C6A">
      <w:pPr>
        <w:pStyle w:val="MediumGrid21"/>
        <w:spacing w:after="240"/>
        <w:rPr>
          <w:rFonts w:ascii="Times New Roman" w:hAnsi="Times New Roman"/>
          <w:i/>
          <w:sz w:val="24"/>
          <w:szCs w:val="24"/>
        </w:rPr>
      </w:pPr>
      <w:r w:rsidRPr="00C954FD">
        <w:rPr>
          <w:rFonts w:ascii="Times New Roman" w:hAnsi="Times New Roman"/>
          <w:i/>
          <w:sz w:val="24"/>
          <w:szCs w:val="24"/>
        </w:rPr>
        <w:t>Δ</w:t>
      </w:r>
      <w:r w:rsidRPr="00C954FD">
        <w:rPr>
          <w:rFonts w:ascii="Times New Roman" w:hAnsi="Times New Roman"/>
          <w:i/>
          <w:sz w:val="24"/>
          <w:szCs w:val="24"/>
          <w:vertAlign w:val="subscript"/>
        </w:rPr>
        <w:t>snowpack</w:t>
      </w:r>
      <w:r w:rsidRPr="00C954FD">
        <w:rPr>
          <w:rFonts w:ascii="Times New Roman" w:hAnsi="Times New Roman"/>
          <w:i/>
          <w:sz w:val="24"/>
          <w:szCs w:val="24"/>
        </w:rPr>
        <w:t>=snow</w:t>
      </w:r>
      <w:r w:rsidRPr="00C954FD">
        <w:rPr>
          <w:rFonts w:ascii="Times New Roman" w:hAnsi="Times New Roman"/>
          <w:i/>
          <w:sz w:val="24"/>
          <w:szCs w:val="24"/>
          <w:vertAlign w:val="subscript"/>
        </w:rPr>
        <w:t>new</w:t>
      </w:r>
      <w:r w:rsidRPr="00C954FD">
        <w:rPr>
          <w:rFonts w:ascii="Times New Roman" w:hAnsi="Times New Roman"/>
          <w:i/>
          <w:sz w:val="24"/>
          <w:szCs w:val="24"/>
        </w:rPr>
        <w:t xml:space="preserve"> -melt                                                                                     </w:t>
      </w:r>
      <w:r w:rsidR="000D3F72">
        <w:rPr>
          <w:rFonts w:ascii="Times New Roman" w:hAnsi="Times New Roman"/>
          <w:i/>
          <w:sz w:val="24"/>
          <w:szCs w:val="24"/>
        </w:rPr>
        <w:t xml:space="preserve">                     </w:t>
      </w:r>
      <w:r w:rsidRPr="00C954FD">
        <w:rPr>
          <w:rFonts w:ascii="Times New Roman" w:hAnsi="Times New Roman"/>
          <w:i/>
          <w:sz w:val="24"/>
          <w:szCs w:val="24"/>
        </w:rPr>
        <w:t>(24)</w:t>
      </w:r>
    </w:p>
    <w:p w14:paraId="0593659C" w14:textId="77777777" w:rsidR="00832AE7" w:rsidRPr="00C954FD" w:rsidRDefault="00CF782C" w:rsidP="00B81C6A">
      <w:pPr>
        <w:pStyle w:val="MediumGrid21"/>
        <w:spacing w:after="240"/>
        <w:rPr>
          <w:rFonts w:ascii="Times New Roman" w:hAnsi="Times New Roman"/>
          <w:sz w:val="24"/>
          <w:szCs w:val="24"/>
        </w:rPr>
      </w:pPr>
      <w:r w:rsidRPr="00C954FD">
        <w:rPr>
          <w:rFonts w:ascii="Times New Roman" w:hAnsi="Times New Roman"/>
          <w:sz w:val="24"/>
          <w:szCs w:val="24"/>
        </w:rPr>
        <w:t xml:space="preserve">To validate this model, we used it to estimate monthly changes in snowpack corresponding to 66,000 observations from the SNOTEL (Serreze et al. 1999) network of meteorological stations located throughout the western US.  As inputs we used PRISM precipitation and temperature, deriving mean temperature as the average of the minimum and maximum monthly temperature, and SNOTEL measurements of existing snowpack at the beginning of each month.  </w:t>
      </w:r>
      <w:r w:rsidR="00C11534" w:rsidRPr="00C954FD">
        <w:rPr>
          <w:rFonts w:ascii="Times New Roman" w:hAnsi="Times New Roman"/>
          <w:sz w:val="24"/>
          <w:szCs w:val="24"/>
        </w:rPr>
        <w:t xml:space="preserve">By using PRISM rather than SNOTEL for temperature and precipitation inputs, we implicitly account for any bias the PRISM data contains.  </w:t>
      </w:r>
      <w:r w:rsidRPr="00C954FD">
        <w:rPr>
          <w:rFonts w:ascii="Times New Roman" w:hAnsi="Times New Roman"/>
          <w:sz w:val="24"/>
          <w:szCs w:val="24"/>
        </w:rPr>
        <w:t>PRISM and SNOTEL showed good agreement in temperature and precipitation inputs, with correlation coefficients of 0.992 and 0.996 respectively, and median bias of 0.56</w:t>
      </w:r>
      <w:r w:rsidR="00C631B6" w:rsidRPr="00C954FD">
        <w:rPr>
          <w:rFonts w:ascii="Times New Roman" w:hAnsi="Times New Roman"/>
          <w:sz w:val="24"/>
          <w:szCs w:val="24"/>
        </w:rPr>
        <w:t>°</w:t>
      </w:r>
      <w:r w:rsidRPr="00C954FD">
        <w:rPr>
          <w:rFonts w:ascii="Times New Roman" w:hAnsi="Times New Roman"/>
          <w:sz w:val="24"/>
          <w:szCs w:val="24"/>
        </w:rPr>
        <w:t xml:space="preserve"> C and 0.73mm respectively.  We found that large snowmelt events were overestimated by the Dingman (2002) melt function (fig. 2</w:t>
      </w:r>
      <w:r w:rsidR="002B6358" w:rsidRPr="00C954FD">
        <w:rPr>
          <w:rFonts w:ascii="Times New Roman" w:hAnsi="Times New Roman"/>
          <w:sz w:val="24"/>
          <w:szCs w:val="24"/>
        </w:rPr>
        <w:t>a</w:t>
      </w:r>
      <w:r w:rsidRPr="00C954FD">
        <w:rPr>
          <w:rFonts w:ascii="Times New Roman" w:hAnsi="Times New Roman"/>
          <w:sz w:val="24"/>
          <w:szCs w:val="24"/>
        </w:rPr>
        <w:t xml:space="preserve">).  In cases where the Dingman </w:t>
      </w:r>
      <w:r w:rsidR="004C46A4" w:rsidRPr="00C954FD">
        <w:rPr>
          <w:rFonts w:ascii="Times New Roman" w:hAnsi="Times New Roman"/>
          <w:sz w:val="24"/>
          <w:szCs w:val="24"/>
        </w:rPr>
        <w:t>(</w:t>
      </w:r>
      <w:r w:rsidR="00FE56BA" w:rsidRPr="00C954FD">
        <w:rPr>
          <w:rFonts w:ascii="Times New Roman" w:hAnsi="Times New Roman"/>
          <w:sz w:val="24"/>
          <w:szCs w:val="24"/>
        </w:rPr>
        <w:t>2002</w:t>
      </w:r>
      <w:r w:rsidR="004C46A4" w:rsidRPr="00C954FD">
        <w:rPr>
          <w:rFonts w:ascii="Times New Roman" w:hAnsi="Times New Roman"/>
          <w:sz w:val="24"/>
          <w:szCs w:val="24"/>
        </w:rPr>
        <w:t xml:space="preserve">) </w:t>
      </w:r>
      <w:r w:rsidRPr="00C954FD">
        <w:rPr>
          <w:rFonts w:ascii="Times New Roman" w:hAnsi="Times New Roman"/>
          <w:sz w:val="24"/>
          <w:szCs w:val="24"/>
        </w:rPr>
        <w:t xml:space="preserve">melt function estimated loss of snowpack exceeding 500mm, these loss estimates were </w:t>
      </w:r>
      <w:r w:rsidR="008A329A" w:rsidRPr="00C954FD">
        <w:rPr>
          <w:rFonts w:ascii="Times New Roman" w:hAnsi="Times New Roman"/>
          <w:sz w:val="24"/>
          <w:szCs w:val="24"/>
        </w:rPr>
        <w:t>biased</w:t>
      </w:r>
      <w:r w:rsidRPr="00C954FD">
        <w:rPr>
          <w:rFonts w:ascii="Times New Roman" w:hAnsi="Times New Roman"/>
          <w:sz w:val="24"/>
          <w:szCs w:val="24"/>
        </w:rPr>
        <w:t xml:space="preserve">, on average, by </w:t>
      </w:r>
      <w:r w:rsidR="008A329A" w:rsidRPr="00C954FD">
        <w:rPr>
          <w:rFonts w:ascii="Times New Roman" w:hAnsi="Times New Roman"/>
          <w:sz w:val="24"/>
          <w:szCs w:val="24"/>
        </w:rPr>
        <w:t>+</w:t>
      </w:r>
      <w:r w:rsidR="001A4CAC" w:rsidRPr="00C954FD">
        <w:rPr>
          <w:rFonts w:ascii="Times New Roman" w:hAnsi="Times New Roman"/>
          <w:sz w:val="24"/>
          <w:szCs w:val="24"/>
        </w:rPr>
        <w:t>189mm</w:t>
      </w:r>
      <w:r w:rsidRPr="00C954FD">
        <w:rPr>
          <w:rFonts w:ascii="Times New Roman" w:hAnsi="Times New Roman"/>
          <w:sz w:val="24"/>
          <w:szCs w:val="24"/>
        </w:rPr>
        <w:t xml:space="preserve">.   </w:t>
      </w:r>
      <w:r w:rsidR="00273B88" w:rsidRPr="00C954FD">
        <w:rPr>
          <w:rFonts w:ascii="Times New Roman" w:hAnsi="Times New Roman"/>
          <w:sz w:val="24"/>
          <w:szCs w:val="24"/>
        </w:rPr>
        <w:t xml:space="preserve">Because of this we adopted </w:t>
      </w:r>
      <w:r w:rsidR="00D27C9B" w:rsidRPr="00C954FD">
        <w:rPr>
          <w:rFonts w:ascii="Times New Roman" w:hAnsi="Times New Roman"/>
          <w:sz w:val="24"/>
          <w:szCs w:val="24"/>
        </w:rPr>
        <w:t xml:space="preserve">a </w:t>
      </w:r>
      <w:r w:rsidR="00C11534" w:rsidRPr="00C954FD">
        <w:rPr>
          <w:rFonts w:ascii="Times New Roman" w:hAnsi="Times New Roman"/>
          <w:sz w:val="24"/>
          <w:szCs w:val="24"/>
        </w:rPr>
        <w:t xml:space="preserve">melt model </w:t>
      </w:r>
      <w:r w:rsidR="00C11534" w:rsidRPr="00C954FD">
        <w:rPr>
          <w:rFonts w:ascii="Times New Roman" w:hAnsi="Times New Roman"/>
          <w:sz w:val="24"/>
          <w:szCs w:val="24"/>
        </w:rPr>
        <w:lastRenderedPageBreak/>
        <w:t>similar to that of Hamlin et al (1998)</w:t>
      </w:r>
      <w:r w:rsidR="00273B88" w:rsidRPr="00C954FD">
        <w:rPr>
          <w:rFonts w:ascii="Times New Roman" w:hAnsi="Times New Roman"/>
          <w:sz w:val="24"/>
          <w:szCs w:val="24"/>
        </w:rPr>
        <w:t xml:space="preserve"> in which </w:t>
      </w:r>
      <w:r w:rsidR="00BF0550" w:rsidRPr="00C954FD">
        <w:rPr>
          <w:rFonts w:ascii="Times New Roman" w:hAnsi="Times New Roman"/>
          <w:sz w:val="24"/>
          <w:szCs w:val="24"/>
        </w:rPr>
        <w:t>the rate</w:t>
      </w:r>
      <w:r w:rsidR="00273B88" w:rsidRPr="00C954FD">
        <w:rPr>
          <w:rFonts w:ascii="Times New Roman" w:hAnsi="Times New Roman"/>
          <w:sz w:val="24"/>
          <w:szCs w:val="24"/>
        </w:rPr>
        <w:t xml:space="preserve"> </w:t>
      </w:r>
      <w:r w:rsidR="00D27C9B" w:rsidRPr="00C954FD">
        <w:rPr>
          <w:rFonts w:ascii="Times New Roman" w:hAnsi="Times New Roman"/>
          <w:sz w:val="24"/>
          <w:szCs w:val="24"/>
        </w:rPr>
        <w:t xml:space="preserve">of </w:t>
      </w:r>
      <w:r w:rsidR="00273B88" w:rsidRPr="00C954FD">
        <w:rPr>
          <w:rFonts w:ascii="Times New Roman" w:hAnsi="Times New Roman"/>
          <w:sz w:val="24"/>
          <w:szCs w:val="24"/>
        </w:rPr>
        <w:t xml:space="preserve">snowpack melt </w:t>
      </w:r>
      <w:r w:rsidR="00036EB4" w:rsidRPr="00C954FD">
        <w:rPr>
          <w:rFonts w:ascii="Times New Roman" w:hAnsi="Times New Roman"/>
          <w:sz w:val="24"/>
          <w:szCs w:val="24"/>
        </w:rPr>
        <w:t xml:space="preserve">(mm/month) </w:t>
      </w:r>
      <w:r w:rsidR="00273B88" w:rsidRPr="00C954FD">
        <w:rPr>
          <w:rFonts w:ascii="Times New Roman" w:hAnsi="Times New Roman"/>
          <w:sz w:val="24"/>
          <w:szCs w:val="24"/>
        </w:rPr>
        <w:t xml:space="preserve">is </w:t>
      </w:r>
      <w:r w:rsidR="00BF0550" w:rsidRPr="00C954FD">
        <w:rPr>
          <w:rFonts w:ascii="Times New Roman" w:hAnsi="Times New Roman"/>
          <w:sz w:val="24"/>
          <w:szCs w:val="24"/>
        </w:rPr>
        <w:t>a l</w:t>
      </w:r>
      <w:r w:rsidR="00273B88" w:rsidRPr="00C954FD">
        <w:rPr>
          <w:rFonts w:ascii="Times New Roman" w:hAnsi="Times New Roman"/>
          <w:sz w:val="24"/>
          <w:szCs w:val="24"/>
        </w:rPr>
        <w:t xml:space="preserve">inear function of </w:t>
      </w:r>
      <w:r w:rsidR="00786F53" w:rsidRPr="00C954FD">
        <w:rPr>
          <w:rFonts w:ascii="Times New Roman" w:hAnsi="Times New Roman"/>
          <w:sz w:val="24"/>
          <w:szCs w:val="24"/>
        </w:rPr>
        <w:t xml:space="preserve">both </w:t>
      </w:r>
      <w:r w:rsidR="00273B88" w:rsidRPr="00C954FD">
        <w:rPr>
          <w:rFonts w:ascii="Times New Roman" w:hAnsi="Times New Roman"/>
          <w:sz w:val="24"/>
          <w:szCs w:val="24"/>
        </w:rPr>
        <w:t>mean monthly temperature</w:t>
      </w:r>
      <w:r w:rsidR="00786F53" w:rsidRPr="00C954FD">
        <w:rPr>
          <w:rFonts w:ascii="Times New Roman" w:hAnsi="Times New Roman"/>
          <w:sz w:val="24"/>
          <w:szCs w:val="24"/>
        </w:rPr>
        <w:t xml:space="preserve"> and radiation</w:t>
      </w:r>
      <w:r w:rsidR="00832AE7" w:rsidRPr="00C954FD">
        <w:rPr>
          <w:rFonts w:ascii="Times New Roman" w:hAnsi="Times New Roman"/>
          <w:sz w:val="24"/>
          <w:szCs w:val="24"/>
        </w:rPr>
        <w:t>:</w:t>
      </w:r>
    </w:p>
    <w:p w14:paraId="02ADD21D" w14:textId="4FAB17CD" w:rsidR="00C11534" w:rsidRPr="00C954FD" w:rsidRDefault="00C11534" w:rsidP="00C11534">
      <w:pPr>
        <w:pStyle w:val="NoSpacing"/>
        <w:spacing w:after="240"/>
        <w:rPr>
          <w:rFonts w:ascii="Times New Roman" w:hAnsi="Times New Roman"/>
          <w:i/>
          <w:sz w:val="24"/>
          <w:szCs w:val="24"/>
        </w:rPr>
      </w:pPr>
      <w:r w:rsidRPr="00C954FD">
        <w:rPr>
          <w:rFonts w:ascii="Times New Roman" w:hAnsi="Times New Roman"/>
          <w:i/>
          <w:sz w:val="24"/>
          <w:szCs w:val="24"/>
        </w:rPr>
        <w:t>melt = b</w:t>
      </w:r>
      <w:r w:rsidRPr="00C954FD">
        <w:rPr>
          <w:rFonts w:ascii="Times New Roman" w:hAnsi="Times New Roman"/>
          <w:i/>
          <w:sz w:val="24"/>
          <w:szCs w:val="24"/>
          <w:vertAlign w:val="subscript"/>
        </w:rPr>
        <w:t>0</w:t>
      </w:r>
      <w:r w:rsidRPr="00C954FD">
        <w:rPr>
          <w:rFonts w:ascii="Times New Roman" w:hAnsi="Times New Roman"/>
          <w:i/>
          <w:sz w:val="24"/>
          <w:szCs w:val="24"/>
        </w:rPr>
        <w:t xml:space="preserve"> + b</w:t>
      </w:r>
      <w:r w:rsidRPr="00C954FD">
        <w:rPr>
          <w:rFonts w:ascii="Times New Roman" w:hAnsi="Times New Roman"/>
          <w:i/>
          <w:sz w:val="24"/>
          <w:szCs w:val="24"/>
          <w:vertAlign w:val="subscript"/>
        </w:rPr>
        <w:t>1</w:t>
      </w:r>
      <w:r w:rsidRPr="00C954FD">
        <w:rPr>
          <w:rFonts w:ascii="Times New Roman" w:hAnsi="Times New Roman"/>
          <w:i/>
          <w:sz w:val="24"/>
          <w:szCs w:val="24"/>
        </w:rPr>
        <w:t xml:space="preserve"> * T</w:t>
      </w:r>
      <w:r w:rsidRPr="00C954FD">
        <w:rPr>
          <w:rFonts w:ascii="Times New Roman" w:hAnsi="Times New Roman"/>
          <w:i/>
          <w:sz w:val="24"/>
          <w:szCs w:val="24"/>
          <w:vertAlign w:val="subscript"/>
        </w:rPr>
        <w:t>mean</w:t>
      </w:r>
      <w:r w:rsidRPr="00C954FD">
        <w:rPr>
          <w:rFonts w:ascii="Times New Roman" w:hAnsi="Times New Roman"/>
          <w:i/>
          <w:sz w:val="24"/>
          <w:szCs w:val="24"/>
        </w:rPr>
        <w:t xml:space="preserve"> + b</w:t>
      </w:r>
      <w:r w:rsidRPr="00C954FD">
        <w:rPr>
          <w:rFonts w:ascii="Times New Roman" w:hAnsi="Times New Roman"/>
          <w:i/>
          <w:sz w:val="24"/>
          <w:szCs w:val="24"/>
          <w:vertAlign w:val="subscript"/>
        </w:rPr>
        <w:t>2</w:t>
      </w:r>
      <w:r w:rsidRPr="00C954FD">
        <w:rPr>
          <w:rFonts w:ascii="Times New Roman" w:hAnsi="Times New Roman"/>
          <w:i/>
          <w:sz w:val="24"/>
          <w:szCs w:val="24"/>
        </w:rPr>
        <w:t xml:space="preserve"> * radiati</w:t>
      </w:r>
      <w:r w:rsidR="000D3F72">
        <w:rPr>
          <w:rFonts w:ascii="Times New Roman" w:hAnsi="Times New Roman"/>
          <w:i/>
          <w:sz w:val="24"/>
          <w:szCs w:val="24"/>
        </w:rPr>
        <w:t xml:space="preserve">on                           </w:t>
      </w:r>
      <w:r w:rsidRPr="00C954FD">
        <w:rPr>
          <w:rFonts w:ascii="Times New Roman" w:hAnsi="Times New Roman"/>
          <w:i/>
          <w:sz w:val="24"/>
          <w:szCs w:val="24"/>
        </w:rPr>
        <w:t xml:space="preserve"> 0 ≤ melt ≤ snow</w:t>
      </w:r>
      <w:r w:rsidRPr="00C954FD">
        <w:rPr>
          <w:rFonts w:ascii="Times New Roman" w:hAnsi="Times New Roman"/>
          <w:i/>
          <w:sz w:val="24"/>
          <w:szCs w:val="24"/>
          <w:vertAlign w:val="subscript"/>
        </w:rPr>
        <w:t>existing</w:t>
      </w:r>
      <w:r w:rsidRPr="00C954FD">
        <w:rPr>
          <w:rFonts w:ascii="Times New Roman" w:hAnsi="Times New Roman"/>
          <w:i/>
          <w:sz w:val="24"/>
          <w:szCs w:val="24"/>
        </w:rPr>
        <w:t>+snow</w:t>
      </w:r>
      <w:r w:rsidRPr="00C954FD">
        <w:rPr>
          <w:rFonts w:ascii="Times New Roman" w:hAnsi="Times New Roman"/>
          <w:i/>
          <w:sz w:val="24"/>
          <w:szCs w:val="24"/>
          <w:vertAlign w:val="subscript"/>
        </w:rPr>
        <w:t xml:space="preserve">new        </w:t>
      </w:r>
      <w:r w:rsidRPr="00C954FD">
        <w:rPr>
          <w:rFonts w:ascii="Times New Roman" w:hAnsi="Times New Roman"/>
          <w:i/>
          <w:sz w:val="24"/>
          <w:szCs w:val="24"/>
        </w:rPr>
        <w:t>(25)</w:t>
      </w:r>
    </w:p>
    <w:p w14:paraId="61625E1A" w14:textId="77777777" w:rsidR="00C11534" w:rsidRPr="00C954FD" w:rsidRDefault="00C11534" w:rsidP="00C11534">
      <w:pPr>
        <w:pStyle w:val="NoSpacing"/>
        <w:spacing w:after="240"/>
        <w:rPr>
          <w:rFonts w:ascii="Times New Roman" w:hAnsi="Times New Roman"/>
          <w:sz w:val="24"/>
          <w:szCs w:val="24"/>
        </w:rPr>
      </w:pPr>
      <w:r w:rsidRPr="00C954FD">
        <w:rPr>
          <w:rFonts w:ascii="Times New Roman" w:hAnsi="Times New Roman"/>
          <w:sz w:val="24"/>
          <w:szCs w:val="24"/>
        </w:rPr>
        <w:t xml:space="preserve">Where </w:t>
      </w:r>
      <w:r w:rsidRPr="00C954FD">
        <w:rPr>
          <w:rFonts w:ascii="Times New Roman" w:hAnsi="Times New Roman"/>
          <w:i/>
          <w:sz w:val="24"/>
          <w:szCs w:val="24"/>
        </w:rPr>
        <w:t>melt</w:t>
      </w:r>
      <w:r w:rsidRPr="00C954FD">
        <w:rPr>
          <w:rFonts w:ascii="Times New Roman" w:hAnsi="Times New Roman"/>
          <w:sz w:val="24"/>
          <w:szCs w:val="24"/>
        </w:rPr>
        <w:t xml:space="preserve"> is estimated mm/month of snowmelt, </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sz w:val="24"/>
          <w:szCs w:val="24"/>
        </w:rPr>
        <w:t xml:space="preserve"> is mean monthly air temperature in degrees C, and </w:t>
      </w:r>
      <w:r w:rsidRPr="00C954FD">
        <w:rPr>
          <w:rFonts w:ascii="Times New Roman" w:hAnsi="Times New Roman"/>
          <w:i/>
          <w:sz w:val="24"/>
          <w:szCs w:val="24"/>
        </w:rPr>
        <w:t>radiation</w:t>
      </w:r>
      <w:r w:rsidRPr="00C954FD">
        <w:rPr>
          <w:rFonts w:ascii="Times New Roman" w:hAnsi="Times New Roman"/>
          <w:sz w:val="24"/>
          <w:szCs w:val="24"/>
        </w:rPr>
        <w:t xml:space="preserve"> is average monthly surface radiation in MJ/m</w:t>
      </w:r>
      <w:r w:rsidRPr="00C954FD">
        <w:rPr>
          <w:rFonts w:ascii="Times New Roman" w:hAnsi="Times New Roman"/>
          <w:sz w:val="24"/>
          <w:szCs w:val="24"/>
          <w:vertAlign w:val="superscript"/>
        </w:rPr>
        <w:t>2</w:t>
      </w:r>
      <w:r w:rsidRPr="00C954FD">
        <w:rPr>
          <w:rFonts w:ascii="Times New Roman" w:hAnsi="Times New Roman"/>
          <w:sz w:val="24"/>
          <w:szCs w:val="24"/>
        </w:rPr>
        <w:t xml:space="preserve">/day.  Hybrid temperature and radiation models such as this have proven better able to capture spatial variability in melting rates (Cazorzi and Fontana 1996; Hock 1999).  </w:t>
      </w:r>
      <w:r w:rsidR="00786F53" w:rsidRPr="00C954FD">
        <w:rPr>
          <w:rFonts w:ascii="Times New Roman" w:hAnsi="Times New Roman"/>
          <w:sz w:val="24"/>
          <w:szCs w:val="24"/>
        </w:rPr>
        <w:t xml:space="preserve">  </w:t>
      </w:r>
      <w:r w:rsidR="00273B88" w:rsidRPr="00C954FD">
        <w:rPr>
          <w:rFonts w:ascii="Times New Roman" w:hAnsi="Times New Roman"/>
          <w:sz w:val="24"/>
          <w:szCs w:val="24"/>
        </w:rPr>
        <w:t xml:space="preserve"> </w:t>
      </w:r>
      <w:r w:rsidR="00786F53" w:rsidRPr="00C954FD">
        <w:rPr>
          <w:rFonts w:ascii="Times New Roman" w:hAnsi="Times New Roman"/>
          <w:sz w:val="24"/>
          <w:szCs w:val="24"/>
        </w:rPr>
        <w:t>In addition</w:t>
      </w:r>
      <w:r w:rsidR="00832AE7" w:rsidRPr="00C954FD">
        <w:rPr>
          <w:rFonts w:ascii="Times New Roman" w:hAnsi="Times New Roman"/>
          <w:sz w:val="24"/>
          <w:szCs w:val="24"/>
        </w:rPr>
        <w:t xml:space="preserve"> to estimating the parameters of the linear melt function</w:t>
      </w:r>
      <w:r w:rsidR="00786F53" w:rsidRPr="00C954FD">
        <w:rPr>
          <w:rFonts w:ascii="Times New Roman" w:hAnsi="Times New Roman"/>
          <w:sz w:val="24"/>
          <w:szCs w:val="24"/>
        </w:rPr>
        <w:t>, we used our SNOTEL data to empirically estimate the temperature endpoints of a stepwise linear snow accumulation function as used by Dingman (2002) and Lutz et al. (2010</w:t>
      </w:r>
      <w:r w:rsidR="00717056" w:rsidRPr="00C954FD">
        <w:rPr>
          <w:rFonts w:ascii="Times New Roman" w:hAnsi="Times New Roman"/>
          <w:sz w:val="24"/>
          <w:szCs w:val="24"/>
        </w:rPr>
        <w:t xml:space="preserve">). </w:t>
      </w:r>
      <w:r w:rsidRPr="00C954FD">
        <w:rPr>
          <w:rFonts w:ascii="Times New Roman" w:hAnsi="Times New Roman"/>
          <w:sz w:val="24"/>
          <w:szCs w:val="24"/>
        </w:rPr>
        <w:t xml:space="preserve"> By incorporating equations 22 and 25 into equation 24 we arrive at our final model for monthly change in snowpack:</w:t>
      </w:r>
    </w:p>
    <w:p w14:paraId="15C0F4CD" w14:textId="7F00250E" w:rsidR="00C11534" w:rsidRPr="00C954FD" w:rsidRDefault="00C11534" w:rsidP="00C11534">
      <w:pPr>
        <w:pStyle w:val="NoSpacing"/>
        <w:spacing w:after="240"/>
        <w:rPr>
          <w:rFonts w:ascii="Times New Roman" w:hAnsi="Times New Roman"/>
          <w:i/>
          <w:sz w:val="24"/>
          <w:szCs w:val="24"/>
        </w:rPr>
      </w:pPr>
      <w:r w:rsidRPr="00C954FD">
        <w:rPr>
          <w:rFonts w:ascii="Times New Roman" w:hAnsi="Times New Roman"/>
          <w:i/>
          <w:sz w:val="24"/>
          <w:szCs w:val="24"/>
        </w:rPr>
        <w:t>Δ</w:t>
      </w:r>
      <w:r w:rsidRPr="00C954FD">
        <w:rPr>
          <w:rFonts w:ascii="Times New Roman" w:hAnsi="Times New Roman"/>
          <w:i/>
          <w:sz w:val="24"/>
          <w:szCs w:val="24"/>
          <w:vertAlign w:val="subscript"/>
        </w:rPr>
        <w:t xml:space="preserve">snowpack </w:t>
      </w:r>
      <w:r w:rsidRPr="00C954FD">
        <w:rPr>
          <w:rFonts w:ascii="Times New Roman" w:hAnsi="Times New Roman"/>
          <w:i/>
          <w:sz w:val="24"/>
          <w:szCs w:val="24"/>
        </w:rPr>
        <w:t>= (1-MF</w:t>
      </w:r>
      <w:r w:rsidRPr="00C954FD">
        <w:rPr>
          <w:rFonts w:ascii="Times New Roman" w:hAnsi="Times New Roman"/>
          <w:i/>
          <w:sz w:val="24"/>
          <w:szCs w:val="24"/>
          <w:vertAlign w:val="subscript"/>
        </w:rPr>
        <w:t>snow</w:t>
      </w:r>
      <w:r w:rsidRPr="00C954FD">
        <w:rPr>
          <w:rFonts w:ascii="Times New Roman" w:hAnsi="Times New Roman"/>
          <w:i/>
          <w:sz w:val="24"/>
          <w:szCs w:val="24"/>
        </w:rPr>
        <w:t>(T</w:t>
      </w:r>
      <w:r w:rsidRPr="00C954FD">
        <w:rPr>
          <w:rFonts w:ascii="Times New Roman" w:hAnsi="Times New Roman"/>
          <w:i/>
          <w:sz w:val="24"/>
          <w:szCs w:val="24"/>
          <w:vertAlign w:val="subscript"/>
        </w:rPr>
        <w:t>mean</w:t>
      </w:r>
      <w:r w:rsidRPr="00C954FD">
        <w:rPr>
          <w:rFonts w:ascii="Times New Roman" w:hAnsi="Times New Roman"/>
          <w:i/>
          <w:sz w:val="24"/>
          <w:szCs w:val="24"/>
        </w:rPr>
        <w:t>))*precip - (b</w:t>
      </w:r>
      <w:r w:rsidRPr="00C954FD">
        <w:rPr>
          <w:rFonts w:ascii="Times New Roman" w:hAnsi="Times New Roman"/>
          <w:i/>
          <w:sz w:val="24"/>
          <w:szCs w:val="24"/>
          <w:vertAlign w:val="subscript"/>
        </w:rPr>
        <w:t>0</w:t>
      </w:r>
      <w:r w:rsidRPr="00C954FD">
        <w:rPr>
          <w:rFonts w:ascii="Times New Roman" w:hAnsi="Times New Roman"/>
          <w:i/>
          <w:sz w:val="24"/>
          <w:szCs w:val="24"/>
        </w:rPr>
        <w:t xml:space="preserve"> + b</w:t>
      </w:r>
      <w:r w:rsidRPr="00C954FD">
        <w:rPr>
          <w:rFonts w:ascii="Times New Roman" w:hAnsi="Times New Roman"/>
          <w:i/>
          <w:sz w:val="24"/>
          <w:szCs w:val="24"/>
          <w:vertAlign w:val="subscript"/>
        </w:rPr>
        <w:t>1</w:t>
      </w:r>
      <w:r w:rsidRPr="00C954FD">
        <w:rPr>
          <w:rFonts w:ascii="Times New Roman" w:hAnsi="Times New Roman"/>
          <w:i/>
          <w:sz w:val="24"/>
          <w:szCs w:val="24"/>
        </w:rPr>
        <w:t xml:space="preserve"> * T</w:t>
      </w:r>
      <w:r w:rsidRPr="00C954FD">
        <w:rPr>
          <w:rFonts w:ascii="Times New Roman" w:hAnsi="Times New Roman"/>
          <w:i/>
          <w:sz w:val="24"/>
          <w:szCs w:val="24"/>
          <w:vertAlign w:val="subscript"/>
        </w:rPr>
        <w:t>mean</w:t>
      </w:r>
      <w:r w:rsidRPr="00C954FD">
        <w:rPr>
          <w:rFonts w:ascii="Times New Roman" w:hAnsi="Times New Roman"/>
          <w:i/>
          <w:sz w:val="24"/>
          <w:szCs w:val="24"/>
        </w:rPr>
        <w:t xml:space="preserve"> + b</w:t>
      </w:r>
      <w:r w:rsidRPr="00C954FD">
        <w:rPr>
          <w:rFonts w:ascii="Times New Roman" w:hAnsi="Times New Roman"/>
          <w:i/>
          <w:sz w:val="24"/>
          <w:szCs w:val="24"/>
          <w:vertAlign w:val="subscript"/>
        </w:rPr>
        <w:t>2</w:t>
      </w:r>
      <w:r w:rsidRPr="00C954FD">
        <w:rPr>
          <w:rFonts w:ascii="Times New Roman" w:hAnsi="Times New Roman"/>
          <w:i/>
          <w:sz w:val="24"/>
          <w:szCs w:val="24"/>
        </w:rPr>
        <w:t xml:space="preserve"> * radiation)</w:t>
      </w:r>
      <w:r w:rsidR="000D3F72">
        <w:rPr>
          <w:rFonts w:ascii="Times New Roman" w:hAnsi="Times New Roman"/>
          <w:i/>
          <w:sz w:val="24"/>
          <w:szCs w:val="24"/>
        </w:rPr>
        <w:t xml:space="preserve">                            </w:t>
      </w:r>
      <w:r w:rsidRPr="00C954FD">
        <w:rPr>
          <w:rFonts w:ascii="Times New Roman" w:hAnsi="Times New Roman"/>
          <w:i/>
          <w:sz w:val="24"/>
          <w:szCs w:val="24"/>
        </w:rPr>
        <w:t xml:space="preserve"> (26)</w:t>
      </w:r>
    </w:p>
    <w:p w14:paraId="267C0F6D" w14:textId="77777777" w:rsidR="00CF782C" w:rsidRPr="00C954FD" w:rsidRDefault="00C11534" w:rsidP="00B81C6A">
      <w:pPr>
        <w:pStyle w:val="MediumGrid21"/>
        <w:spacing w:after="240"/>
        <w:rPr>
          <w:rFonts w:ascii="Times New Roman" w:hAnsi="Times New Roman"/>
          <w:sz w:val="24"/>
          <w:szCs w:val="24"/>
        </w:rPr>
      </w:pPr>
      <w:r w:rsidRPr="00C954FD">
        <w:rPr>
          <w:rFonts w:ascii="Times New Roman" w:hAnsi="Times New Roman"/>
          <w:sz w:val="24"/>
          <w:szCs w:val="24"/>
        </w:rPr>
        <w:t xml:space="preserve">We used numerical optimization methods within the R statistical package (R Development Core Team, 2011) to simultaneously estimate all 5 parameters of equation 26, with the sum of squared residual errors as </w:t>
      </w:r>
      <w:r w:rsidR="00A015AF" w:rsidRPr="00C954FD">
        <w:rPr>
          <w:rFonts w:ascii="Times New Roman" w:hAnsi="Times New Roman"/>
          <w:sz w:val="24"/>
          <w:szCs w:val="24"/>
        </w:rPr>
        <w:t xml:space="preserve">the </w:t>
      </w:r>
      <w:r w:rsidRPr="00C954FD">
        <w:rPr>
          <w:rFonts w:ascii="Times New Roman" w:hAnsi="Times New Roman"/>
          <w:sz w:val="24"/>
          <w:szCs w:val="24"/>
        </w:rPr>
        <w:t xml:space="preserve">loss function.  </w:t>
      </w:r>
      <w:r w:rsidR="00676253" w:rsidRPr="00C954FD">
        <w:rPr>
          <w:rFonts w:ascii="Times New Roman" w:hAnsi="Times New Roman"/>
          <w:sz w:val="24"/>
          <w:szCs w:val="24"/>
        </w:rPr>
        <w:t xml:space="preserve">  </w:t>
      </w:r>
      <w:r w:rsidR="00CF782C" w:rsidRPr="00C954FD">
        <w:rPr>
          <w:rFonts w:ascii="Times New Roman" w:hAnsi="Times New Roman"/>
          <w:sz w:val="24"/>
          <w:szCs w:val="24"/>
        </w:rPr>
        <w:t>This resulted in a snow accumulation function with endpoints of -</w:t>
      </w:r>
      <w:r w:rsidR="00487A15" w:rsidRPr="00C954FD">
        <w:rPr>
          <w:rFonts w:ascii="Times New Roman" w:hAnsi="Times New Roman"/>
          <w:sz w:val="24"/>
          <w:szCs w:val="24"/>
        </w:rPr>
        <w:t>4.6</w:t>
      </w:r>
      <w:r w:rsidR="00C631B6" w:rsidRPr="00C954FD">
        <w:rPr>
          <w:rFonts w:ascii="Times New Roman" w:hAnsi="Times New Roman"/>
          <w:sz w:val="24"/>
          <w:szCs w:val="24"/>
        </w:rPr>
        <w:t xml:space="preserve">° </w:t>
      </w:r>
      <w:r w:rsidR="00CF782C" w:rsidRPr="00C954FD">
        <w:rPr>
          <w:rFonts w:ascii="Times New Roman" w:hAnsi="Times New Roman"/>
          <w:sz w:val="24"/>
          <w:szCs w:val="24"/>
        </w:rPr>
        <w:t>C and 6.</w:t>
      </w:r>
      <w:r w:rsidR="00487A15" w:rsidRPr="00C954FD">
        <w:rPr>
          <w:rFonts w:ascii="Times New Roman" w:hAnsi="Times New Roman"/>
          <w:sz w:val="24"/>
          <w:szCs w:val="24"/>
        </w:rPr>
        <w:t>3</w:t>
      </w:r>
      <w:r w:rsidR="00C631B6" w:rsidRPr="00C954FD">
        <w:rPr>
          <w:rFonts w:ascii="Times New Roman" w:hAnsi="Times New Roman"/>
          <w:sz w:val="24"/>
          <w:szCs w:val="24"/>
        </w:rPr>
        <w:t xml:space="preserve">° </w:t>
      </w:r>
      <w:r w:rsidR="00487A15" w:rsidRPr="00C954FD">
        <w:rPr>
          <w:rFonts w:ascii="Times New Roman" w:hAnsi="Times New Roman"/>
          <w:sz w:val="24"/>
          <w:szCs w:val="24"/>
        </w:rPr>
        <w:t>C</w:t>
      </w:r>
      <w:r w:rsidR="00CF782C" w:rsidRPr="00C954FD">
        <w:rPr>
          <w:rFonts w:ascii="Times New Roman" w:hAnsi="Times New Roman"/>
          <w:sz w:val="24"/>
          <w:szCs w:val="24"/>
        </w:rPr>
        <w:t xml:space="preserve">, yielding a curve similar to that found by Dai (2008) in a study of snow frequency (relative to rain) vs. surface temperature over 3 hour time periods.   </w:t>
      </w:r>
      <w:r w:rsidR="00676253" w:rsidRPr="00C954FD">
        <w:rPr>
          <w:rFonts w:ascii="Times New Roman" w:hAnsi="Times New Roman"/>
          <w:sz w:val="24"/>
          <w:szCs w:val="24"/>
        </w:rPr>
        <w:t xml:space="preserve">Parameters </w:t>
      </w:r>
      <w:r w:rsidR="00144F82" w:rsidRPr="00C954FD">
        <w:rPr>
          <w:rFonts w:ascii="Times New Roman" w:hAnsi="Times New Roman"/>
          <w:sz w:val="24"/>
          <w:szCs w:val="24"/>
        </w:rPr>
        <w:t>b</w:t>
      </w:r>
      <w:r w:rsidR="00144F82" w:rsidRPr="00C954FD">
        <w:rPr>
          <w:rFonts w:ascii="Times New Roman" w:hAnsi="Times New Roman"/>
          <w:sz w:val="24"/>
          <w:szCs w:val="24"/>
          <w:vertAlign w:val="subscript"/>
        </w:rPr>
        <w:t>0</w:t>
      </w:r>
      <w:r w:rsidR="00144F82" w:rsidRPr="00C954FD">
        <w:rPr>
          <w:rFonts w:ascii="Times New Roman" w:hAnsi="Times New Roman"/>
          <w:sz w:val="24"/>
          <w:szCs w:val="24"/>
        </w:rPr>
        <w:t>, b</w:t>
      </w:r>
      <w:r w:rsidR="00144F82" w:rsidRPr="00C954FD">
        <w:rPr>
          <w:rFonts w:ascii="Times New Roman" w:hAnsi="Times New Roman"/>
          <w:sz w:val="24"/>
          <w:szCs w:val="24"/>
          <w:vertAlign w:val="subscript"/>
        </w:rPr>
        <w:t>1</w:t>
      </w:r>
      <w:r w:rsidR="00144F82" w:rsidRPr="00C954FD">
        <w:rPr>
          <w:rFonts w:ascii="Times New Roman" w:hAnsi="Times New Roman"/>
          <w:sz w:val="24"/>
          <w:szCs w:val="24"/>
        </w:rPr>
        <w:t xml:space="preserve"> and b</w:t>
      </w:r>
      <w:r w:rsidR="00144F82" w:rsidRPr="00C954FD">
        <w:rPr>
          <w:rFonts w:ascii="Times New Roman" w:hAnsi="Times New Roman"/>
          <w:sz w:val="24"/>
          <w:szCs w:val="24"/>
          <w:vertAlign w:val="subscript"/>
        </w:rPr>
        <w:t>2</w:t>
      </w:r>
      <w:r w:rsidR="00144F82" w:rsidRPr="00C954FD">
        <w:rPr>
          <w:rFonts w:ascii="Times New Roman" w:hAnsi="Times New Roman"/>
          <w:sz w:val="24"/>
          <w:szCs w:val="24"/>
        </w:rPr>
        <w:t xml:space="preserve"> </w:t>
      </w:r>
      <w:r w:rsidR="00676253" w:rsidRPr="00C954FD">
        <w:rPr>
          <w:rFonts w:ascii="Times New Roman" w:hAnsi="Times New Roman"/>
          <w:sz w:val="24"/>
          <w:szCs w:val="24"/>
        </w:rPr>
        <w:t xml:space="preserve">of the melt function were estimated as </w:t>
      </w:r>
      <w:r w:rsidR="00144F82" w:rsidRPr="00C954FD">
        <w:rPr>
          <w:rFonts w:ascii="Times New Roman" w:hAnsi="Times New Roman"/>
          <w:sz w:val="24"/>
          <w:szCs w:val="24"/>
        </w:rPr>
        <w:t>-</w:t>
      </w:r>
      <w:r w:rsidR="001A4CAC" w:rsidRPr="00C954FD">
        <w:rPr>
          <w:rFonts w:ascii="Times New Roman" w:hAnsi="Times New Roman"/>
          <w:sz w:val="24"/>
          <w:szCs w:val="24"/>
        </w:rPr>
        <w:t>398</w:t>
      </w:r>
      <w:r w:rsidR="00144F82" w:rsidRPr="00C954FD">
        <w:rPr>
          <w:rFonts w:ascii="Times New Roman" w:hAnsi="Times New Roman"/>
          <w:sz w:val="24"/>
          <w:szCs w:val="24"/>
        </w:rPr>
        <w:t xml:space="preserve">, </w:t>
      </w:r>
      <w:r w:rsidR="001A4CAC" w:rsidRPr="00C954FD">
        <w:rPr>
          <w:rFonts w:ascii="Times New Roman" w:hAnsi="Times New Roman"/>
          <w:sz w:val="24"/>
          <w:szCs w:val="24"/>
        </w:rPr>
        <w:t>81.7</w:t>
      </w:r>
      <w:r w:rsidR="00144F82" w:rsidRPr="00C954FD">
        <w:rPr>
          <w:rFonts w:ascii="Times New Roman" w:hAnsi="Times New Roman"/>
          <w:sz w:val="24"/>
          <w:szCs w:val="24"/>
        </w:rPr>
        <w:t xml:space="preserve"> and </w:t>
      </w:r>
      <w:r w:rsidR="001A4CAC" w:rsidRPr="00C954FD">
        <w:rPr>
          <w:rFonts w:ascii="Times New Roman" w:hAnsi="Times New Roman"/>
          <w:sz w:val="24"/>
          <w:szCs w:val="24"/>
        </w:rPr>
        <w:t>25.0</w:t>
      </w:r>
      <w:r w:rsidR="00CF782C" w:rsidRPr="00C954FD">
        <w:rPr>
          <w:rFonts w:ascii="Times New Roman" w:hAnsi="Times New Roman"/>
          <w:sz w:val="24"/>
          <w:szCs w:val="24"/>
        </w:rPr>
        <w:t xml:space="preserve"> </w:t>
      </w:r>
      <w:r w:rsidR="00144F82" w:rsidRPr="00C954FD">
        <w:rPr>
          <w:rFonts w:ascii="Times New Roman" w:hAnsi="Times New Roman"/>
          <w:sz w:val="24"/>
          <w:szCs w:val="24"/>
        </w:rPr>
        <w:t>respectively (for temperature in C and radiation in MJ/m</w:t>
      </w:r>
      <w:r w:rsidR="00144F82" w:rsidRPr="00C954FD">
        <w:rPr>
          <w:rFonts w:ascii="Times New Roman" w:hAnsi="Times New Roman"/>
          <w:sz w:val="24"/>
          <w:szCs w:val="24"/>
          <w:vertAlign w:val="superscript"/>
        </w:rPr>
        <w:t>2</w:t>
      </w:r>
      <w:r w:rsidR="00144F82" w:rsidRPr="00C954FD">
        <w:rPr>
          <w:rFonts w:ascii="Times New Roman" w:hAnsi="Times New Roman"/>
          <w:sz w:val="24"/>
          <w:szCs w:val="24"/>
        </w:rPr>
        <w:t>/day).</w:t>
      </w:r>
      <w:r w:rsidR="00CF782C" w:rsidRPr="00C954FD">
        <w:rPr>
          <w:rFonts w:ascii="Times New Roman" w:hAnsi="Times New Roman"/>
          <w:sz w:val="24"/>
          <w:szCs w:val="24"/>
        </w:rPr>
        <w:t xml:space="preserve"> This modification resulted in an improved fit to the empirical data, reducing</w:t>
      </w:r>
      <w:r w:rsidR="00356F29" w:rsidRPr="00C954FD">
        <w:rPr>
          <w:rFonts w:ascii="Times New Roman" w:hAnsi="Times New Roman"/>
          <w:sz w:val="24"/>
          <w:szCs w:val="24"/>
        </w:rPr>
        <w:t xml:space="preserve"> the</w:t>
      </w:r>
      <w:r w:rsidR="00CF782C" w:rsidRPr="00C954FD">
        <w:rPr>
          <w:rFonts w:ascii="Times New Roman" w:hAnsi="Times New Roman"/>
          <w:sz w:val="24"/>
          <w:szCs w:val="24"/>
        </w:rPr>
        <w:t xml:space="preserve"> bias in large (&gt;500mm) melt estimates </w:t>
      </w:r>
      <w:r w:rsidR="00356F29" w:rsidRPr="00C954FD">
        <w:rPr>
          <w:rFonts w:ascii="Times New Roman" w:hAnsi="Times New Roman"/>
          <w:sz w:val="24"/>
          <w:szCs w:val="24"/>
        </w:rPr>
        <w:t xml:space="preserve">from </w:t>
      </w:r>
      <w:r w:rsidR="00733194" w:rsidRPr="00C954FD">
        <w:rPr>
          <w:rFonts w:ascii="Times New Roman" w:hAnsi="Times New Roman"/>
          <w:sz w:val="24"/>
          <w:szCs w:val="24"/>
        </w:rPr>
        <w:t xml:space="preserve">+189mm to </w:t>
      </w:r>
      <w:r w:rsidR="008F4B1F" w:rsidRPr="00C954FD">
        <w:rPr>
          <w:rFonts w:ascii="Times New Roman" w:hAnsi="Times New Roman"/>
          <w:sz w:val="24"/>
          <w:szCs w:val="24"/>
        </w:rPr>
        <w:t xml:space="preserve">-19mm </w:t>
      </w:r>
      <w:r w:rsidR="00CF782C" w:rsidRPr="00C954FD">
        <w:rPr>
          <w:rFonts w:ascii="Times New Roman" w:hAnsi="Times New Roman"/>
          <w:sz w:val="24"/>
          <w:szCs w:val="24"/>
        </w:rPr>
        <w:t>and increasing R</w:t>
      </w:r>
      <w:r w:rsidR="00CF782C" w:rsidRPr="00C954FD">
        <w:rPr>
          <w:rFonts w:ascii="Times New Roman" w:hAnsi="Times New Roman"/>
          <w:sz w:val="24"/>
          <w:szCs w:val="24"/>
          <w:vertAlign w:val="superscript"/>
        </w:rPr>
        <w:t>2</w:t>
      </w:r>
      <w:r w:rsidR="00CF782C" w:rsidRPr="00C954FD">
        <w:rPr>
          <w:rFonts w:ascii="Times New Roman" w:hAnsi="Times New Roman"/>
          <w:sz w:val="24"/>
          <w:szCs w:val="24"/>
        </w:rPr>
        <w:t xml:space="preserve"> from 0.79 to 0.</w:t>
      </w:r>
      <w:r w:rsidR="001A4CAC" w:rsidRPr="00C954FD">
        <w:rPr>
          <w:rFonts w:ascii="Times New Roman" w:hAnsi="Times New Roman"/>
          <w:sz w:val="24"/>
          <w:szCs w:val="24"/>
        </w:rPr>
        <w:t>90</w:t>
      </w:r>
      <w:r w:rsidR="00FA572E" w:rsidRPr="00C954FD">
        <w:rPr>
          <w:rFonts w:ascii="Times New Roman" w:hAnsi="Times New Roman"/>
          <w:sz w:val="24"/>
          <w:szCs w:val="24"/>
        </w:rPr>
        <w:t xml:space="preserve"> (fig</w:t>
      </w:r>
      <w:r w:rsidR="000A6FBD" w:rsidRPr="00C954FD">
        <w:rPr>
          <w:rFonts w:ascii="Times New Roman" w:hAnsi="Times New Roman"/>
          <w:sz w:val="24"/>
          <w:szCs w:val="24"/>
        </w:rPr>
        <w:t>.</w:t>
      </w:r>
      <w:r w:rsidR="00FA572E" w:rsidRPr="00C954FD">
        <w:rPr>
          <w:rFonts w:ascii="Times New Roman" w:hAnsi="Times New Roman"/>
          <w:sz w:val="24"/>
          <w:szCs w:val="24"/>
        </w:rPr>
        <w:t xml:space="preserve"> 2b)</w:t>
      </w:r>
      <w:r w:rsidR="00CF782C" w:rsidRPr="00C954FD">
        <w:rPr>
          <w:rFonts w:ascii="Times New Roman" w:hAnsi="Times New Roman"/>
          <w:sz w:val="24"/>
          <w:szCs w:val="24"/>
        </w:rPr>
        <w:t>.</w:t>
      </w:r>
      <w:r w:rsidR="008F4B1F" w:rsidRPr="00C954FD">
        <w:rPr>
          <w:rFonts w:ascii="Times New Roman" w:hAnsi="Times New Roman"/>
          <w:sz w:val="24"/>
          <w:szCs w:val="24"/>
        </w:rPr>
        <w:t xml:space="preserve">  The negative bias in melt estimates (underestimation of large melt events) was associated with late spring conditions and could likely be addressed by allowing the </w:t>
      </w:r>
      <w:r w:rsidR="00FC24E3" w:rsidRPr="00C954FD">
        <w:rPr>
          <w:rFonts w:ascii="Times New Roman" w:hAnsi="Times New Roman"/>
          <w:sz w:val="24"/>
          <w:szCs w:val="24"/>
        </w:rPr>
        <w:t xml:space="preserve">temperature </w:t>
      </w:r>
      <w:r w:rsidR="008F4B1F" w:rsidRPr="00C954FD">
        <w:rPr>
          <w:rFonts w:ascii="Times New Roman" w:hAnsi="Times New Roman"/>
          <w:sz w:val="24"/>
          <w:szCs w:val="24"/>
        </w:rPr>
        <w:t>coefficient b</w:t>
      </w:r>
      <w:r w:rsidR="00FC24E3" w:rsidRPr="00C954FD">
        <w:rPr>
          <w:rFonts w:ascii="Times New Roman" w:hAnsi="Times New Roman"/>
          <w:sz w:val="24"/>
          <w:szCs w:val="24"/>
          <w:vertAlign w:val="subscript"/>
        </w:rPr>
        <w:t>1</w:t>
      </w:r>
      <w:r w:rsidR="008F4B1F" w:rsidRPr="00C954FD">
        <w:rPr>
          <w:rFonts w:ascii="Times New Roman" w:hAnsi="Times New Roman"/>
          <w:sz w:val="24"/>
          <w:szCs w:val="24"/>
        </w:rPr>
        <w:t xml:space="preserve"> to vary seasonally with </w:t>
      </w:r>
      <w:r w:rsidR="00FC24E3" w:rsidRPr="00C954FD">
        <w:rPr>
          <w:rFonts w:ascii="Times New Roman" w:hAnsi="Times New Roman"/>
          <w:sz w:val="24"/>
          <w:szCs w:val="24"/>
        </w:rPr>
        <w:t>snowpack "ripening"</w:t>
      </w:r>
      <w:r w:rsidR="008F4B1F" w:rsidRPr="00C954FD">
        <w:rPr>
          <w:rFonts w:ascii="Times New Roman" w:hAnsi="Times New Roman"/>
          <w:sz w:val="24"/>
          <w:szCs w:val="24"/>
        </w:rPr>
        <w:t xml:space="preserve"> (</w:t>
      </w:r>
      <w:r w:rsidR="00FC24E3" w:rsidRPr="00C954FD">
        <w:rPr>
          <w:rFonts w:ascii="Times New Roman" w:hAnsi="Times New Roman"/>
          <w:sz w:val="24"/>
          <w:szCs w:val="24"/>
        </w:rPr>
        <w:t>Dewalle and Rango 2008</w:t>
      </w:r>
      <w:r w:rsidR="008F4B1F" w:rsidRPr="00C954FD">
        <w:rPr>
          <w:rFonts w:ascii="Times New Roman" w:hAnsi="Times New Roman"/>
          <w:sz w:val="24"/>
          <w:szCs w:val="24"/>
        </w:rPr>
        <w:t xml:space="preserve">).  </w:t>
      </w:r>
    </w:p>
    <w:p w14:paraId="00688FDC" w14:textId="77777777" w:rsidR="00CF782C" w:rsidRPr="00C954FD" w:rsidRDefault="00CF782C" w:rsidP="00F73943">
      <w:pPr>
        <w:pStyle w:val="MediumGrid21"/>
        <w:keepNext/>
        <w:spacing w:after="240"/>
        <w:rPr>
          <w:rFonts w:ascii="Times New Roman" w:hAnsi="Times New Roman"/>
          <w:sz w:val="24"/>
          <w:szCs w:val="24"/>
        </w:rPr>
      </w:pPr>
    </w:p>
    <w:p w14:paraId="4663946F" w14:textId="1B52AA23" w:rsidR="008F4B1F" w:rsidRPr="00C954FD" w:rsidRDefault="00D14FC9" w:rsidP="00356F29">
      <w:pPr>
        <w:pStyle w:val="MediumGrid21"/>
        <w:keepNext/>
        <w:spacing w:after="240"/>
        <w:rPr>
          <w:rFonts w:ascii="Times New Roman" w:hAnsi="Times New Roman"/>
          <w:sz w:val="24"/>
          <w:szCs w:val="24"/>
        </w:rPr>
      </w:pPr>
      <w:r>
        <w:rPr>
          <w:rFonts w:ascii="Times New Roman" w:hAnsi="Times New Roman"/>
          <w:noProof/>
          <w:sz w:val="24"/>
          <w:szCs w:val="24"/>
        </w:rPr>
        <w:drawing>
          <wp:inline distT="0" distB="0" distL="0" distR="0" wp14:anchorId="4A0E7564" wp14:editId="2F3EE7E3">
            <wp:extent cx="5953125" cy="2771775"/>
            <wp:effectExtent l="0" t="0" r="9525" b="9525"/>
            <wp:docPr id="10" name="Picture 10" descr="comparison of 0-6 to our snow 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ison of 0-6 to our snow fi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771775"/>
                    </a:xfrm>
                    <a:prstGeom prst="rect">
                      <a:avLst/>
                    </a:prstGeom>
                    <a:noFill/>
                    <a:ln>
                      <a:noFill/>
                    </a:ln>
                  </pic:spPr>
                </pic:pic>
              </a:graphicData>
            </a:graphic>
          </wp:inline>
        </w:drawing>
      </w:r>
    </w:p>
    <w:p w14:paraId="754231ED" w14:textId="77777777" w:rsidR="00CF782C" w:rsidRPr="00C954FD" w:rsidRDefault="008F4B1F" w:rsidP="00356F29">
      <w:pPr>
        <w:pStyle w:val="Caption"/>
        <w:rPr>
          <w:rFonts w:ascii="Times New Roman" w:hAnsi="Times New Roman" w:cs="Times New Roman"/>
          <w:b w:val="0"/>
          <w:sz w:val="24"/>
          <w:szCs w:val="24"/>
        </w:rPr>
      </w:pPr>
      <w:r w:rsidRPr="00C954FD">
        <w:rPr>
          <w:rFonts w:ascii="Times New Roman" w:hAnsi="Times New Roman" w:cs="Times New Roman"/>
          <w:sz w:val="24"/>
          <w:szCs w:val="24"/>
        </w:rPr>
        <w:t xml:space="preserve">Figure </w:t>
      </w:r>
      <w:r w:rsidRPr="00C954FD">
        <w:rPr>
          <w:rFonts w:ascii="Times New Roman" w:hAnsi="Times New Roman" w:cs="Times New Roman"/>
          <w:sz w:val="24"/>
          <w:szCs w:val="24"/>
        </w:rPr>
        <w:fldChar w:fldCharType="begin"/>
      </w:r>
      <w:r w:rsidRPr="00C954FD">
        <w:rPr>
          <w:rFonts w:ascii="Times New Roman" w:hAnsi="Times New Roman" w:cs="Times New Roman"/>
          <w:sz w:val="24"/>
          <w:szCs w:val="24"/>
        </w:rPr>
        <w:instrText xml:space="preserve"> SEQ Figure \* ARABIC </w:instrText>
      </w:r>
      <w:r w:rsidRPr="00C954FD">
        <w:rPr>
          <w:rFonts w:ascii="Times New Roman" w:hAnsi="Times New Roman" w:cs="Times New Roman"/>
          <w:sz w:val="24"/>
          <w:szCs w:val="24"/>
        </w:rPr>
        <w:fldChar w:fldCharType="separate"/>
      </w:r>
      <w:r w:rsidRPr="00C954FD">
        <w:rPr>
          <w:rFonts w:ascii="Times New Roman" w:hAnsi="Times New Roman" w:cs="Times New Roman"/>
          <w:noProof/>
          <w:sz w:val="24"/>
          <w:szCs w:val="24"/>
        </w:rPr>
        <w:t>2</w:t>
      </w:r>
      <w:r w:rsidRPr="00C954FD">
        <w:rPr>
          <w:rFonts w:ascii="Times New Roman" w:hAnsi="Times New Roman" w:cs="Times New Roman"/>
          <w:sz w:val="24"/>
          <w:szCs w:val="24"/>
        </w:rPr>
        <w:fldChar w:fldCharType="end"/>
      </w:r>
      <w:r w:rsidRPr="00C954FD">
        <w:rPr>
          <w:rFonts w:ascii="Times New Roman" w:hAnsi="Times New Roman" w:cs="Times New Roman"/>
          <w:sz w:val="24"/>
          <w:szCs w:val="24"/>
        </w:rPr>
        <w:t xml:space="preserve">:  </w:t>
      </w:r>
      <w:r w:rsidR="002B6358" w:rsidRPr="00C954FD">
        <w:rPr>
          <w:rFonts w:ascii="Times New Roman" w:hAnsi="Times New Roman" w:cs="Times New Roman"/>
          <w:b w:val="0"/>
          <w:sz w:val="24"/>
          <w:szCs w:val="24"/>
        </w:rPr>
        <w:t xml:space="preserve">SNOTEL measurements of monthly change in snowpack vs. estimates from (a) the Dingman (2002) model and (b) our empirically based model.  </w:t>
      </w:r>
    </w:p>
    <w:p w14:paraId="078243E4" w14:textId="77777777" w:rsidR="002B6358" w:rsidRPr="00C954FD" w:rsidRDefault="002B6358" w:rsidP="009D3822">
      <w:pPr>
        <w:pStyle w:val="MediumGrid21"/>
        <w:spacing w:after="240"/>
        <w:rPr>
          <w:rFonts w:ascii="Times New Roman" w:hAnsi="Times New Roman"/>
          <w:b/>
          <w:sz w:val="24"/>
          <w:szCs w:val="24"/>
        </w:rPr>
      </w:pPr>
    </w:p>
    <w:p w14:paraId="2B733FCC" w14:textId="77777777" w:rsidR="00703FC6" w:rsidRPr="00C954FD" w:rsidRDefault="00703FC6" w:rsidP="00703FC6">
      <w:pPr>
        <w:pStyle w:val="NoSpacing"/>
        <w:spacing w:after="240"/>
        <w:rPr>
          <w:rFonts w:ascii="Times New Roman" w:hAnsi="Times New Roman"/>
          <w:b/>
          <w:sz w:val="24"/>
          <w:szCs w:val="24"/>
        </w:rPr>
      </w:pPr>
      <w:r w:rsidRPr="00C954FD">
        <w:rPr>
          <w:rFonts w:ascii="Times New Roman" w:hAnsi="Times New Roman"/>
          <w:sz w:val="24"/>
          <w:szCs w:val="24"/>
        </w:rPr>
        <w:t>The remaining water balance calculations follow Lutz et al. (</w:t>
      </w:r>
      <w:r w:rsidR="00A01114" w:rsidRPr="00C954FD">
        <w:rPr>
          <w:rFonts w:ascii="Times New Roman" w:hAnsi="Times New Roman"/>
          <w:sz w:val="24"/>
          <w:szCs w:val="24"/>
        </w:rPr>
        <w:t>2010</w:t>
      </w:r>
      <w:r w:rsidRPr="00C954FD">
        <w:rPr>
          <w:rFonts w:ascii="Times New Roman" w:hAnsi="Times New Roman"/>
          <w:sz w:val="24"/>
          <w:szCs w:val="24"/>
        </w:rPr>
        <w:t xml:space="preserve">).  </w:t>
      </w:r>
    </w:p>
    <w:p w14:paraId="7F6330E6" w14:textId="77777777" w:rsidR="00703FC6" w:rsidRPr="00C954FD" w:rsidRDefault="00703FC6" w:rsidP="009D3822">
      <w:pPr>
        <w:pStyle w:val="MediumGrid21"/>
        <w:spacing w:after="240"/>
        <w:rPr>
          <w:rFonts w:ascii="Times New Roman" w:hAnsi="Times New Roman"/>
          <w:b/>
          <w:sz w:val="24"/>
          <w:szCs w:val="24"/>
        </w:rPr>
      </w:pPr>
    </w:p>
    <w:p w14:paraId="1B57E5D0" w14:textId="77777777" w:rsidR="00CF782C" w:rsidRPr="00C954FD" w:rsidRDefault="00CF782C" w:rsidP="009D3822">
      <w:pPr>
        <w:pStyle w:val="MediumGrid21"/>
        <w:spacing w:after="240"/>
        <w:rPr>
          <w:rFonts w:ascii="Times New Roman" w:hAnsi="Times New Roman"/>
          <w:b/>
          <w:sz w:val="24"/>
          <w:szCs w:val="24"/>
        </w:rPr>
      </w:pPr>
      <w:r w:rsidRPr="00C954FD">
        <w:rPr>
          <w:rFonts w:ascii="Times New Roman" w:hAnsi="Times New Roman"/>
          <w:b/>
          <w:sz w:val="24"/>
          <w:szCs w:val="24"/>
        </w:rPr>
        <w:t>Validation</w:t>
      </w:r>
    </w:p>
    <w:p w14:paraId="16181297" w14:textId="77777777" w:rsidR="00CF782C" w:rsidRPr="00C954FD" w:rsidRDefault="00CF782C" w:rsidP="009D3822">
      <w:pPr>
        <w:pStyle w:val="MediumGrid21"/>
        <w:spacing w:after="240"/>
        <w:rPr>
          <w:rFonts w:ascii="Times New Roman" w:hAnsi="Times New Roman"/>
          <w:sz w:val="24"/>
          <w:szCs w:val="24"/>
        </w:rPr>
      </w:pPr>
      <w:r w:rsidRPr="00C954FD">
        <w:rPr>
          <w:rFonts w:ascii="Times New Roman" w:hAnsi="Times New Roman"/>
          <w:sz w:val="24"/>
          <w:szCs w:val="24"/>
        </w:rPr>
        <w:t xml:space="preserve">To validate our </w:t>
      </w:r>
      <w:r w:rsidR="002B6358" w:rsidRPr="00C954FD">
        <w:rPr>
          <w:rFonts w:ascii="Times New Roman" w:hAnsi="Times New Roman"/>
          <w:sz w:val="24"/>
          <w:szCs w:val="24"/>
        </w:rPr>
        <w:t xml:space="preserve">surface </w:t>
      </w:r>
      <w:r w:rsidRPr="00C954FD">
        <w:rPr>
          <w:rFonts w:ascii="Times New Roman" w:hAnsi="Times New Roman"/>
          <w:sz w:val="24"/>
          <w:szCs w:val="24"/>
        </w:rPr>
        <w:t xml:space="preserve">radiation estimates, we compared them to recent (1982-2007) measurements from </w:t>
      </w:r>
      <w:r w:rsidR="00EB5C00" w:rsidRPr="00C954FD">
        <w:rPr>
          <w:rFonts w:ascii="Times New Roman" w:hAnsi="Times New Roman"/>
          <w:sz w:val="24"/>
          <w:szCs w:val="24"/>
        </w:rPr>
        <w:t xml:space="preserve">21 </w:t>
      </w:r>
      <w:r w:rsidRPr="00C954FD">
        <w:rPr>
          <w:rFonts w:ascii="Times New Roman" w:hAnsi="Times New Roman"/>
          <w:sz w:val="24"/>
          <w:szCs w:val="24"/>
        </w:rPr>
        <w:t xml:space="preserve">stations in the California Irrigation Management Information System (CIMIS, </w:t>
      </w:r>
      <w:hyperlink r:id="rId28" w:history="1">
        <w:r w:rsidRPr="00C954FD">
          <w:rPr>
            <w:rStyle w:val="Hyperlink"/>
            <w:rFonts w:ascii="Times New Roman" w:hAnsi="Times New Roman"/>
            <w:sz w:val="24"/>
            <w:szCs w:val="24"/>
          </w:rPr>
          <w:t>http://www.cimis.water.ca.gov/cimis</w:t>
        </w:r>
      </w:hyperlink>
      <w:r w:rsidRPr="00C954FD">
        <w:rPr>
          <w:rFonts w:ascii="Times New Roman" w:hAnsi="Times New Roman"/>
          <w:sz w:val="24"/>
          <w:szCs w:val="24"/>
        </w:rPr>
        <w:t xml:space="preserve">, accessed August 25, 2011).  </w:t>
      </w:r>
      <w:r w:rsidR="00703FC6" w:rsidRPr="00C954FD">
        <w:rPr>
          <w:rFonts w:ascii="Times New Roman" w:hAnsi="Times New Roman"/>
          <w:sz w:val="24"/>
          <w:szCs w:val="24"/>
        </w:rPr>
        <w:t xml:space="preserve">The CIMIS values are based on a summation of hourly measurements.  </w:t>
      </w:r>
      <w:r w:rsidRPr="00C954FD">
        <w:rPr>
          <w:rFonts w:ascii="Times New Roman" w:hAnsi="Times New Roman"/>
          <w:sz w:val="24"/>
          <w:szCs w:val="24"/>
        </w:rPr>
        <w:t>We found good agreement (r=0.97;  fig. 3) between estimates</w:t>
      </w:r>
      <w:r w:rsidR="00733194" w:rsidRPr="00C954FD">
        <w:rPr>
          <w:rFonts w:ascii="Times New Roman" w:hAnsi="Times New Roman"/>
          <w:sz w:val="24"/>
          <w:szCs w:val="24"/>
        </w:rPr>
        <w:t xml:space="preserve"> and</w:t>
      </w:r>
      <w:r w:rsidRPr="00C954FD">
        <w:rPr>
          <w:rFonts w:ascii="Times New Roman" w:hAnsi="Times New Roman"/>
          <w:sz w:val="24"/>
          <w:szCs w:val="24"/>
        </w:rPr>
        <w:t xml:space="preserve"> a median bias of -1.55 MJ/m</w:t>
      </w:r>
      <w:r w:rsidRPr="00C954FD">
        <w:rPr>
          <w:rFonts w:ascii="Times New Roman" w:hAnsi="Times New Roman"/>
          <w:sz w:val="24"/>
          <w:szCs w:val="24"/>
          <w:vertAlign w:val="superscript"/>
        </w:rPr>
        <w:t>2</w:t>
      </w:r>
      <w:r w:rsidRPr="00C954FD">
        <w:rPr>
          <w:rFonts w:ascii="Times New Roman" w:hAnsi="Times New Roman"/>
          <w:sz w:val="24"/>
          <w:szCs w:val="24"/>
        </w:rPr>
        <w:t xml:space="preserve">/day.    </w:t>
      </w:r>
    </w:p>
    <w:p w14:paraId="348DDCE9" w14:textId="28FA830F" w:rsidR="00CF782C" w:rsidRPr="00C954FD" w:rsidRDefault="00D14FC9" w:rsidP="00006F04">
      <w:pPr>
        <w:pStyle w:val="MediumGrid21"/>
        <w:keepNext/>
        <w:spacing w:after="240"/>
        <w:rPr>
          <w:rFonts w:ascii="Times New Roman" w:hAnsi="Times New Roman"/>
          <w:sz w:val="24"/>
          <w:szCs w:val="24"/>
        </w:rPr>
      </w:pPr>
      <w:r>
        <w:rPr>
          <w:rFonts w:ascii="Times New Roman" w:hAnsi="Times New Roman"/>
          <w:noProof/>
          <w:sz w:val="24"/>
          <w:szCs w:val="24"/>
        </w:rPr>
        <w:lastRenderedPageBreak/>
        <w:drawing>
          <wp:inline distT="0" distB="0" distL="0" distR="0" wp14:anchorId="27BA5419" wp14:editId="29CC9846">
            <wp:extent cx="3657600" cy="3657600"/>
            <wp:effectExtent l="0" t="0" r="0" b="0"/>
            <wp:docPr id="11" name="Picture 11" descr="cimis radiation validation figur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mis radiation validation figure v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1609702" w14:textId="77777777" w:rsidR="00CF782C" w:rsidRPr="00C954FD" w:rsidRDefault="00CF782C" w:rsidP="006D3EE2">
      <w:pPr>
        <w:pStyle w:val="Caption"/>
        <w:rPr>
          <w:rFonts w:ascii="Times New Roman" w:hAnsi="Times New Roman" w:cs="Times New Roman"/>
          <w:b w:val="0"/>
          <w:sz w:val="24"/>
          <w:szCs w:val="24"/>
        </w:rPr>
      </w:pPr>
      <w:r w:rsidRPr="00C954FD">
        <w:rPr>
          <w:rFonts w:ascii="Times New Roman" w:hAnsi="Times New Roman" w:cs="Times New Roman"/>
          <w:sz w:val="24"/>
          <w:szCs w:val="24"/>
        </w:rPr>
        <w:t xml:space="preserve">Figure </w:t>
      </w:r>
      <w:r w:rsidR="00E340C6" w:rsidRPr="00C954FD">
        <w:rPr>
          <w:rFonts w:ascii="Times New Roman" w:hAnsi="Times New Roman" w:cs="Times New Roman"/>
          <w:sz w:val="24"/>
          <w:szCs w:val="24"/>
        </w:rPr>
        <w:t>3</w:t>
      </w:r>
      <w:r w:rsidRPr="00C954FD">
        <w:rPr>
          <w:rFonts w:ascii="Times New Roman" w:hAnsi="Times New Roman" w:cs="Times New Roman"/>
          <w:sz w:val="24"/>
          <w:szCs w:val="24"/>
        </w:rPr>
        <w:t xml:space="preserve">: </w:t>
      </w:r>
      <w:r w:rsidRPr="00C954FD">
        <w:rPr>
          <w:rFonts w:ascii="Times New Roman" w:hAnsi="Times New Roman" w:cs="Times New Roman"/>
          <w:b w:val="0"/>
          <w:sz w:val="24"/>
          <w:szCs w:val="24"/>
        </w:rPr>
        <w:t xml:space="preserve">Comparison of our </w:t>
      </w:r>
      <w:r w:rsidR="005A6701" w:rsidRPr="00C954FD">
        <w:rPr>
          <w:rFonts w:ascii="Times New Roman" w:hAnsi="Times New Roman" w:cs="Times New Roman"/>
          <w:b w:val="0"/>
          <w:sz w:val="24"/>
          <w:szCs w:val="24"/>
        </w:rPr>
        <w:t xml:space="preserve">monthly average </w:t>
      </w:r>
      <w:r w:rsidRPr="00C954FD">
        <w:rPr>
          <w:rFonts w:ascii="Times New Roman" w:hAnsi="Times New Roman" w:cs="Times New Roman"/>
          <w:b w:val="0"/>
          <w:sz w:val="24"/>
          <w:szCs w:val="24"/>
        </w:rPr>
        <w:t xml:space="preserve">radiation estimates to </w:t>
      </w:r>
      <w:r w:rsidR="005A6701" w:rsidRPr="00C954FD">
        <w:rPr>
          <w:rFonts w:ascii="Times New Roman" w:hAnsi="Times New Roman" w:cs="Times New Roman"/>
          <w:b w:val="0"/>
          <w:sz w:val="24"/>
          <w:szCs w:val="24"/>
        </w:rPr>
        <w:t>monthly averages</w:t>
      </w:r>
      <w:r w:rsidR="00356F29" w:rsidRPr="00C954FD">
        <w:rPr>
          <w:rFonts w:ascii="Times New Roman" w:hAnsi="Times New Roman" w:cs="Times New Roman"/>
          <w:b w:val="0"/>
          <w:sz w:val="24"/>
          <w:szCs w:val="24"/>
        </w:rPr>
        <w:t xml:space="preserve"> from</w:t>
      </w:r>
      <w:r w:rsidR="005A6701" w:rsidRPr="00C954FD">
        <w:rPr>
          <w:rFonts w:ascii="Times New Roman" w:hAnsi="Times New Roman" w:cs="Times New Roman"/>
          <w:b w:val="0"/>
          <w:sz w:val="24"/>
          <w:szCs w:val="24"/>
        </w:rPr>
        <w:t xml:space="preserve"> </w:t>
      </w:r>
      <w:r w:rsidRPr="00C954FD">
        <w:rPr>
          <w:rFonts w:ascii="Times New Roman" w:hAnsi="Times New Roman" w:cs="Times New Roman"/>
          <w:b w:val="0"/>
          <w:sz w:val="24"/>
          <w:szCs w:val="24"/>
        </w:rPr>
        <w:t xml:space="preserve">measured values at </w:t>
      </w:r>
      <w:r w:rsidR="005A6701" w:rsidRPr="00C954FD">
        <w:rPr>
          <w:rFonts w:ascii="Times New Roman" w:hAnsi="Times New Roman" w:cs="Times New Roman"/>
          <w:b w:val="0"/>
          <w:sz w:val="24"/>
          <w:szCs w:val="24"/>
        </w:rPr>
        <w:t xml:space="preserve">21 </w:t>
      </w:r>
      <w:r w:rsidRPr="00C954FD">
        <w:rPr>
          <w:rFonts w:ascii="Times New Roman" w:hAnsi="Times New Roman" w:cs="Times New Roman"/>
          <w:b w:val="0"/>
          <w:sz w:val="24"/>
          <w:szCs w:val="24"/>
        </w:rPr>
        <w:t>CIMIS stations.</w:t>
      </w:r>
    </w:p>
    <w:p w14:paraId="318E02B1" w14:textId="77777777" w:rsidR="00CF782C" w:rsidRPr="00C954FD" w:rsidRDefault="00CF782C" w:rsidP="00CF782C">
      <w:pPr>
        <w:rPr>
          <w:rFonts w:ascii="Times New Roman" w:hAnsi="Times New Roman" w:cs="Times New Roman"/>
          <w:b/>
          <w:bCs/>
          <w:sz w:val="24"/>
          <w:szCs w:val="24"/>
        </w:rPr>
      </w:pPr>
    </w:p>
    <w:p w14:paraId="300A0769" w14:textId="77777777" w:rsidR="00CF782C" w:rsidRPr="00C954FD" w:rsidRDefault="00CF782C" w:rsidP="00CF782C">
      <w:pPr>
        <w:pStyle w:val="MediumGrid21"/>
        <w:spacing w:after="240"/>
        <w:rPr>
          <w:rFonts w:ascii="Times New Roman" w:hAnsi="Times New Roman"/>
          <w:b/>
          <w:bCs/>
          <w:sz w:val="24"/>
          <w:szCs w:val="24"/>
        </w:rPr>
      </w:pPr>
      <w:r w:rsidRPr="00C954FD">
        <w:rPr>
          <w:rFonts w:ascii="Times New Roman" w:hAnsi="Times New Roman"/>
          <w:sz w:val="24"/>
          <w:szCs w:val="24"/>
        </w:rPr>
        <w:t>To validate ET</w:t>
      </w:r>
      <w:r w:rsidRPr="00C954FD">
        <w:rPr>
          <w:rFonts w:ascii="Times New Roman" w:hAnsi="Times New Roman"/>
          <w:sz w:val="24"/>
          <w:szCs w:val="24"/>
          <w:vertAlign w:val="subscript"/>
        </w:rPr>
        <w:t>0</w:t>
      </w:r>
      <w:r w:rsidRPr="00C954FD">
        <w:rPr>
          <w:rFonts w:ascii="Times New Roman" w:hAnsi="Times New Roman"/>
          <w:sz w:val="24"/>
          <w:szCs w:val="24"/>
        </w:rPr>
        <w:t xml:space="preserve">, we compared our estimates to those from the same CIMIS stations.  </w:t>
      </w:r>
      <w:r w:rsidR="00EB5C00" w:rsidRPr="00C954FD">
        <w:rPr>
          <w:rFonts w:ascii="Times New Roman" w:hAnsi="Times New Roman"/>
          <w:sz w:val="24"/>
          <w:szCs w:val="24"/>
        </w:rPr>
        <w:t xml:space="preserve">For this comparison our modifications for snow cover and low temperature had little impact since such conditions were rare at </w:t>
      </w:r>
      <w:r w:rsidR="00356F29" w:rsidRPr="00C954FD">
        <w:rPr>
          <w:rFonts w:ascii="Times New Roman" w:hAnsi="Times New Roman"/>
          <w:sz w:val="24"/>
          <w:szCs w:val="24"/>
        </w:rPr>
        <w:t xml:space="preserve">low elevation </w:t>
      </w:r>
      <w:r w:rsidR="00EB5C00" w:rsidRPr="00C954FD">
        <w:rPr>
          <w:rFonts w:ascii="Times New Roman" w:hAnsi="Times New Roman"/>
          <w:sz w:val="24"/>
          <w:szCs w:val="24"/>
        </w:rPr>
        <w:t xml:space="preserve">CIMIS sites.  </w:t>
      </w:r>
      <w:r w:rsidRPr="00C954FD">
        <w:rPr>
          <w:rFonts w:ascii="Times New Roman" w:hAnsi="Times New Roman"/>
          <w:sz w:val="24"/>
          <w:szCs w:val="24"/>
        </w:rPr>
        <w:t xml:space="preserve">The CIMIS estimates are based on a modified Penman equation (Pruitt and Doorenbos 1977) with </w:t>
      </w:r>
      <w:r w:rsidR="002259FE" w:rsidRPr="00C954FD">
        <w:rPr>
          <w:rFonts w:ascii="Times New Roman" w:hAnsi="Times New Roman"/>
          <w:sz w:val="24"/>
          <w:szCs w:val="24"/>
        </w:rPr>
        <w:t xml:space="preserve">hourly </w:t>
      </w:r>
      <w:r w:rsidRPr="00C954FD">
        <w:rPr>
          <w:rFonts w:ascii="Times New Roman" w:hAnsi="Times New Roman"/>
          <w:sz w:val="24"/>
          <w:szCs w:val="24"/>
        </w:rPr>
        <w:t xml:space="preserve">meteorological </w:t>
      </w:r>
      <w:r w:rsidR="00733194" w:rsidRPr="00C954FD">
        <w:rPr>
          <w:rFonts w:ascii="Times New Roman" w:hAnsi="Times New Roman"/>
          <w:sz w:val="24"/>
          <w:szCs w:val="24"/>
        </w:rPr>
        <w:t xml:space="preserve">measurements </w:t>
      </w:r>
      <w:r w:rsidRPr="00C954FD">
        <w:rPr>
          <w:rFonts w:ascii="Times New Roman" w:hAnsi="Times New Roman"/>
          <w:sz w:val="24"/>
          <w:szCs w:val="24"/>
        </w:rPr>
        <w:t>as inputs.   We again found good agreement (r=0.92; median bias=2.7mm; fig. 4) and</w:t>
      </w:r>
      <w:r w:rsidR="005A6701" w:rsidRPr="00C954FD">
        <w:rPr>
          <w:rFonts w:ascii="Times New Roman" w:hAnsi="Times New Roman"/>
          <w:sz w:val="24"/>
          <w:szCs w:val="24"/>
        </w:rPr>
        <w:t xml:space="preserve"> </w:t>
      </w:r>
      <w:r w:rsidRPr="00C954FD">
        <w:rPr>
          <w:rFonts w:ascii="Times New Roman" w:hAnsi="Times New Roman"/>
          <w:sz w:val="24"/>
          <w:szCs w:val="24"/>
        </w:rPr>
        <w:t>found that the discrepancies were primarily due to differences in wind inputs, with radiation and dewpoint estimates differing to a lesser degree.</w:t>
      </w:r>
    </w:p>
    <w:p w14:paraId="0BCB0916" w14:textId="2211BCA0" w:rsidR="00CF782C" w:rsidRPr="00C954FD" w:rsidRDefault="00D14FC9" w:rsidP="00F73943">
      <w:pPr>
        <w:pStyle w:val="MediumGrid21"/>
        <w:keepNext/>
        <w:spacing w:after="240"/>
        <w:rPr>
          <w:rFonts w:ascii="Times New Roman" w:hAnsi="Times New Roman"/>
          <w:sz w:val="24"/>
          <w:szCs w:val="24"/>
        </w:rPr>
      </w:pPr>
      <w:r>
        <w:rPr>
          <w:rFonts w:ascii="Times New Roman" w:hAnsi="Times New Roman"/>
          <w:noProof/>
          <w:sz w:val="24"/>
          <w:szCs w:val="24"/>
        </w:rPr>
        <w:lastRenderedPageBreak/>
        <w:drawing>
          <wp:inline distT="0" distB="0" distL="0" distR="0" wp14:anchorId="32390399" wp14:editId="57F661C6">
            <wp:extent cx="3657600" cy="3657600"/>
            <wp:effectExtent l="0" t="0" r="0" b="0"/>
            <wp:docPr id="12" name="Picture 12" descr="cimis pet valid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mis pet validation fig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7283E7A" w14:textId="77777777" w:rsidR="00E340C6" w:rsidRPr="00C954FD" w:rsidRDefault="00CF782C" w:rsidP="00F73943">
      <w:pPr>
        <w:pStyle w:val="Caption"/>
        <w:rPr>
          <w:rFonts w:ascii="Times New Roman" w:hAnsi="Times New Roman" w:cs="Times New Roman"/>
          <w:b w:val="0"/>
          <w:sz w:val="24"/>
          <w:szCs w:val="24"/>
        </w:rPr>
      </w:pPr>
      <w:r w:rsidRPr="00C954FD">
        <w:rPr>
          <w:rFonts w:ascii="Times New Roman" w:hAnsi="Times New Roman" w:cs="Times New Roman"/>
          <w:sz w:val="24"/>
          <w:szCs w:val="24"/>
        </w:rPr>
        <w:t xml:space="preserve">Figure </w:t>
      </w:r>
      <w:r w:rsidR="00E340C6" w:rsidRPr="00C954FD">
        <w:rPr>
          <w:rFonts w:ascii="Times New Roman" w:hAnsi="Times New Roman" w:cs="Times New Roman"/>
          <w:sz w:val="24"/>
          <w:szCs w:val="24"/>
        </w:rPr>
        <w:t>4</w:t>
      </w:r>
      <w:r w:rsidRPr="00C954FD">
        <w:rPr>
          <w:rFonts w:ascii="Times New Roman" w:hAnsi="Times New Roman" w:cs="Times New Roman"/>
          <w:sz w:val="24"/>
          <w:szCs w:val="24"/>
        </w:rPr>
        <w:t xml:space="preserve">:  </w:t>
      </w:r>
      <w:r w:rsidRPr="00C954FD">
        <w:rPr>
          <w:rFonts w:ascii="Times New Roman" w:hAnsi="Times New Roman" w:cs="Times New Roman"/>
          <w:b w:val="0"/>
          <w:sz w:val="24"/>
          <w:szCs w:val="24"/>
        </w:rPr>
        <w:t xml:space="preserve">Comparison of our estimates of </w:t>
      </w:r>
      <w:r w:rsidR="00876E32" w:rsidRPr="00C954FD">
        <w:rPr>
          <w:rFonts w:ascii="Times New Roman" w:hAnsi="Times New Roman" w:cs="Times New Roman"/>
          <w:b w:val="0"/>
          <w:sz w:val="24"/>
          <w:szCs w:val="24"/>
        </w:rPr>
        <w:t xml:space="preserve">monthly </w:t>
      </w:r>
      <w:r w:rsidRPr="00C954FD">
        <w:rPr>
          <w:rFonts w:ascii="Times New Roman" w:hAnsi="Times New Roman" w:cs="Times New Roman"/>
          <w:b w:val="0"/>
          <w:sz w:val="24"/>
          <w:szCs w:val="24"/>
        </w:rPr>
        <w:t>ET</w:t>
      </w:r>
      <w:r w:rsidRPr="00C954FD">
        <w:rPr>
          <w:rFonts w:ascii="Times New Roman" w:hAnsi="Times New Roman" w:cs="Times New Roman"/>
          <w:b w:val="0"/>
          <w:sz w:val="24"/>
          <w:szCs w:val="24"/>
          <w:vertAlign w:val="subscript"/>
        </w:rPr>
        <w:t>0</w:t>
      </w:r>
      <w:r w:rsidRPr="00C954FD">
        <w:rPr>
          <w:rFonts w:ascii="Times New Roman" w:hAnsi="Times New Roman" w:cs="Times New Roman"/>
          <w:b w:val="0"/>
          <w:sz w:val="24"/>
          <w:szCs w:val="24"/>
        </w:rPr>
        <w:t xml:space="preserve"> to values estimated by CIMIS</w:t>
      </w:r>
      <w:r w:rsidR="00E340C6" w:rsidRPr="00C954FD">
        <w:rPr>
          <w:rFonts w:ascii="Times New Roman" w:hAnsi="Times New Roman" w:cs="Times New Roman"/>
          <w:b w:val="0"/>
          <w:sz w:val="24"/>
          <w:szCs w:val="24"/>
        </w:rPr>
        <w:t xml:space="preserve"> using </w:t>
      </w:r>
      <w:r w:rsidR="00356F29" w:rsidRPr="00C954FD">
        <w:rPr>
          <w:rFonts w:ascii="Times New Roman" w:hAnsi="Times New Roman" w:cs="Times New Roman"/>
          <w:b w:val="0"/>
          <w:sz w:val="24"/>
          <w:szCs w:val="24"/>
        </w:rPr>
        <w:t xml:space="preserve">measured </w:t>
      </w:r>
      <w:r w:rsidR="00E340C6" w:rsidRPr="00C954FD">
        <w:rPr>
          <w:rFonts w:ascii="Times New Roman" w:hAnsi="Times New Roman" w:cs="Times New Roman"/>
          <w:b w:val="0"/>
          <w:sz w:val="24"/>
          <w:szCs w:val="24"/>
        </w:rPr>
        <w:t>hourly meteorological data.</w:t>
      </w:r>
    </w:p>
    <w:p w14:paraId="2DF18B9D" w14:textId="77777777" w:rsidR="00E340C6" w:rsidRPr="00C954FD" w:rsidRDefault="00E340C6" w:rsidP="00F73943">
      <w:pPr>
        <w:pStyle w:val="Caption"/>
        <w:rPr>
          <w:rFonts w:ascii="Times New Roman" w:hAnsi="Times New Roman" w:cs="Times New Roman"/>
          <w:b w:val="0"/>
          <w:sz w:val="24"/>
          <w:szCs w:val="24"/>
        </w:rPr>
      </w:pPr>
    </w:p>
    <w:p w14:paraId="2685CFD7" w14:textId="77777777" w:rsidR="00E340C6" w:rsidRPr="00C954FD" w:rsidRDefault="00E340C6" w:rsidP="00E340C6">
      <w:pPr>
        <w:rPr>
          <w:rFonts w:ascii="Times New Roman" w:hAnsi="Times New Roman" w:cs="Times New Roman"/>
          <w:sz w:val="24"/>
          <w:szCs w:val="24"/>
        </w:rPr>
      </w:pPr>
      <w:r w:rsidRPr="00C954FD">
        <w:rPr>
          <w:rFonts w:ascii="Times New Roman" w:hAnsi="Times New Roman" w:cs="Times New Roman"/>
          <w:sz w:val="24"/>
          <w:szCs w:val="24"/>
        </w:rPr>
        <w:t>As a further validation, we compared our annual ET</w:t>
      </w:r>
      <w:r w:rsidRPr="00C954FD">
        <w:rPr>
          <w:rFonts w:ascii="Times New Roman" w:hAnsi="Times New Roman" w:cs="Times New Roman"/>
          <w:sz w:val="24"/>
          <w:szCs w:val="24"/>
          <w:vertAlign w:val="subscript"/>
        </w:rPr>
        <w:t>0</w:t>
      </w:r>
      <w:r w:rsidRPr="00C954FD">
        <w:rPr>
          <w:rFonts w:ascii="Times New Roman" w:hAnsi="Times New Roman" w:cs="Times New Roman"/>
          <w:sz w:val="24"/>
          <w:szCs w:val="24"/>
        </w:rPr>
        <w:t xml:space="preserve"> estimates to </w:t>
      </w:r>
      <w:r w:rsidR="00356F29" w:rsidRPr="00C954FD">
        <w:rPr>
          <w:rFonts w:ascii="Times New Roman" w:hAnsi="Times New Roman" w:cs="Times New Roman"/>
          <w:sz w:val="24"/>
          <w:szCs w:val="24"/>
        </w:rPr>
        <w:t>estimates derived from</w:t>
      </w:r>
      <w:r w:rsidRPr="00C954FD">
        <w:rPr>
          <w:rFonts w:ascii="Times New Roman" w:hAnsi="Times New Roman" w:cs="Times New Roman"/>
          <w:sz w:val="24"/>
          <w:szCs w:val="24"/>
        </w:rPr>
        <w:t xml:space="preserve"> </w:t>
      </w:r>
      <w:r w:rsidR="0098394B" w:rsidRPr="00C954FD">
        <w:rPr>
          <w:rFonts w:ascii="Times New Roman" w:hAnsi="Times New Roman" w:cs="Times New Roman"/>
          <w:sz w:val="24"/>
          <w:szCs w:val="24"/>
        </w:rPr>
        <w:t xml:space="preserve">daily observations at </w:t>
      </w:r>
      <w:r w:rsidRPr="00C954FD">
        <w:rPr>
          <w:rFonts w:ascii="Times New Roman" w:hAnsi="Times New Roman" w:cs="Times New Roman"/>
          <w:sz w:val="24"/>
          <w:szCs w:val="24"/>
        </w:rPr>
        <w:t>1218 US Historical Climate Network (USHCN, http://cdiac.ornl.gov/ftp/ushcn daily/, last</w:t>
      </w:r>
      <w:r w:rsidR="0098394B" w:rsidRPr="00C954FD">
        <w:rPr>
          <w:rFonts w:ascii="Times New Roman" w:hAnsi="Times New Roman" w:cs="Times New Roman"/>
          <w:sz w:val="24"/>
          <w:szCs w:val="24"/>
        </w:rPr>
        <w:t xml:space="preserve"> </w:t>
      </w:r>
      <w:r w:rsidR="00EB5C00" w:rsidRPr="00C954FD">
        <w:rPr>
          <w:rFonts w:ascii="Times New Roman" w:hAnsi="Times New Roman" w:cs="Times New Roman"/>
          <w:sz w:val="24"/>
          <w:szCs w:val="24"/>
        </w:rPr>
        <w:t xml:space="preserve">accessed 13 May 2011).  </w:t>
      </w:r>
      <w:r w:rsidR="0098394B" w:rsidRPr="00C954FD">
        <w:rPr>
          <w:rFonts w:ascii="Times New Roman" w:hAnsi="Times New Roman" w:cs="Times New Roman"/>
          <w:sz w:val="24"/>
          <w:szCs w:val="24"/>
        </w:rPr>
        <w:t xml:space="preserve">Daily observations of maximum and minimum temperature and precipitation accumulation from the USHCN were supplemented by monthly average dewpoint depression from PRISM and defined as the difference between average minimum temperature and average dewpoint temperature. The monthly average dewpoint depression was then applied on a daily basis congruent with daily minimum temperature to estimate daily mean vapor pressure deficit defined as the average saturation vapor pressure coinciding with daily high and low temperature minus the saturation vapor pressure calculated for the daily mean dew point temperature (e.g,. Jensen et al., 1990). </w:t>
      </w:r>
      <w:r w:rsidRPr="00C954FD">
        <w:rPr>
          <w:rFonts w:ascii="Times New Roman" w:hAnsi="Times New Roman" w:cs="Times New Roman"/>
          <w:sz w:val="24"/>
          <w:szCs w:val="24"/>
        </w:rPr>
        <w:t xml:space="preserve">  Since historical measurements of wind and radiation were unavailable, we used the same long-term monthly averages as </w:t>
      </w:r>
      <w:r w:rsidR="00356F29" w:rsidRPr="00C954FD">
        <w:rPr>
          <w:rFonts w:ascii="Times New Roman" w:hAnsi="Times New Roman" w:cs="Times New Roman"/>
          <w:sz w:val="24"/>
          <w:szCs w:val="24"/>
        </w:rPr>
        <w:t xml:space="preserve">was </w:t>
      </w:r>
      <w:r w:rsidRPr="00C954FD">
        <w:rPr>
          <w:rFonts w:ascii="Times New Roman" w:hAnsi="Times New Roman" w:cs="Times New Roman"/>
          <w:sz w:val="24"/>
          <w:szCs w:val="24"/>
        </w:rPr>
        <w:t>used in our ET</w:t>
      </w:r>
      <w:r w:rsidRPr="00C954FD">
        <w:rPr>
          <w:rFonts w:ascii="Times New Roman" w:hAnsi="Times New Roman" w:cs="Times New Roman"/>
          <w:sz w:val="24"/>
          <w:szCs w:val="24"/>
          <w:vertAlign w:val="subscript"/>
        </w:rPr>
        <w:t>0</w:t>
      </w:r>
      <w:r w:rsidRPr="00C954FD">
        <w:rPr>
          <w:rFonts w:ascii="Times New Roman" w:hAnsi="Times New Roman" w:cs="Times New Roman"/>
          <w:sz w:val="24"/>
          <w:szCs w:val="24"/>
        </w:rPr>
        <w:t xml:space="preserve"> calculations</w:t>
      </w:r>
      <w:r w:rsidR="00356F29" w:rsidRPr="00C954FD">
        <w:rPr>
          <w:rFonts w:ascii="Times New Roman" w:hAnsi="Times New Roman" w:cs="Times New Roman"/>
          <w:sz w:val="24"/>
          <w:szCs w:val="24"/>
        </w:rPr>
        <w:t xml:space="preserve"> (Table 1)</w:t>
      </w:r>
      <w:r w:rsidRPr="00C954FD">
        <w:rPr>
          <w:rFonts w:ascii="Times New Roman" w:hAnsi="Times New Roman" w:cs="Times New Roman"/>
          <w:sz w:val="24"/>
          <w:szCs w:val="24"/>
        </w:rPr>
        <w:t xml:space="preserve">.  </w:t>
      </w:r>
      <w:r w:rsidR="00EB5C00" w:rsidRPr="00C954FD">
        <w:rPr>
          <w:rFonts w:ascii="Times New Roman" w:hAnsi="Times New Roman" w:cs="Times New Roman"/>
          <w:sz w:val="24"/>
          <w:szCs w:val="24"/>
        </w:rPr>
        <w:t xml:space="preserve">Because our snow model was developed for monthly time-steps, it could not be </w:t>
      </w:r>
      <w:r w:rsidR="006D1B09" w:rsidRPr="00C954FD">
        <w:rPr>
          <w:rFonts w:ascii="Times New Roman" w:hAnsi="Times New Roman" w:cs="Times New Roman"/>
          <w:sz w:val="24"/>
          <w:szCs w:val="24"/>
        </w:rPr>
        <w:t xml:space="preserve">readily </w:t>
      </w:r>
      <w:r w:rsidR="00EB5C00" w:rsidRPr="00C954FD">
        <w:rPr>
          <w:rFonts w:ascii="Times New Roman" w:hAnsi="Times New Roman" w:cs="Times New Roman"/>
          <w:sz w:val="24"/>
          <w:szCs w:val="24"/>
        </w:rPr>
        <w:t xml:space="preserve">applied to </w:t>
      </w:r>
      <w:r w:rsidR="004F2AFC" w:rsidRPr="00C954FD">
        <w:rPr>
          <w:rFonts w:ascii="Times New Roman" w:hAnsi="Times New Roman" w:cs="Times New Roman"/>
          <w:sz w:val="24"/>
          <w:szCs w:val="24"/>
        </w:rPr>
        <w:t xml:space="preserve">the </w:t>
      </w:r>
      <w:r w:rsidR="00EB5C00" w:rsidRPr="00C954FD">
        <w:rPr>
          <w:rFonts w:ascii="Times New Roman" w:hAnsi="Times New Roman" w:cs="Times New Roman"/>
          <w:sz w:val="24"/>
          <w:szCs w:val="24"/>
        </w:rPr>
        <w:t xml:space="preserve">daily time steps of the HCN data, so we did </w:t>
      </w:r>
      <w:r w:rsidR="004F2AFC" w:rsidRPr="00C954FD">
        <w:rPr>
          <w:rFonts w:ascii="Times New Roman" w:hAnsi="Times New Roman" w:cs="Times New Roman"/>
          <w:sz w:val="24"/>
          <w:szCs w:val="24"/>
        </w:rPr>
        <w:t xml:space="preserve">not </w:t>
      </w:r>
      <w:r w:rsidR="00EB5C00" w:rsidRPr="00C954FD">
        <w:rPr>
          <w:rFonts w:ascii="Times New Roman" w:hAnsi="Times New Roman" w:cs="Times New Roman"/>
          <w:sz w:val="24"/>
          <w:szCs w:val="24"/>
        </w:rPr>
        <w:t>include the albedo adjustment for snow cover described above</w:t>
      </w:r>
      <w:r w:rsidR="001E2507" w:rsidRPr="00C954FD">
        <w:rPr>
          <w:rFonts w:ascii="Times New Roman" w:hAnsi="Times New Roman" w:cs="Times New Roman"/>
          <w:sz w:val="24"/>
          <w:szCs w:val="24"/>
        </w:rPr>
        <w:t xml:space="preserve"> but did include the adjustment for stomatal conductance at low temperatures</w:t>
      </w:r>
      <w:r w:rsidR="00EB5C00" w:rsidRPr="00C954FD">
        <w:rPr>
          <w:rFonts w:ascii="Times New Roman" w:hAnsi="Times New Roman" w:cs="Times New Roman"/>
          <w:sz w:val="24"/>
          <w:szCs w:val="24"/>
        </w:rPr>
        <w:t xml:space="preserve">.  </w:t>
      </w:r>
      <w:r w:rsidRPr="00C954FD">
        <w:rPr>
          <w:rFonts w:ascii="Times New Roman" w:hAnsi="Times New Roman" w:cs="Times New Roman"/>
          <w:sz w:val="24"/>
          <w:szCs w:val="24"/>
        </w:rPr>
        <w:t xml:space="preserve">We found </w:t>
      </w:r>
      <w:r w:rsidR="0028503C" w:rsidRPr="00C954FD">
        <w:rPr>
          <w:rFonts w:ascii="Times New Roman" w:hAnsi="Times New Roman" w:cs="Times New Roman"/>
          <w:sz w:val="24"/>
          <w:szCs w:val="24"/>
        </w:rPr>
        <w:t>that our</w:t>
      </w:r>
      <w:r w:rsidR="00703FC6" w:rsidRPr="00C954FD">
        <w:rPr>
          <w:rFonts w:ascii="Times New Roman" w:hAnsi="Times New Roman" w:cs="Times New Roman"/>
          <w:sz w:val="24"/>
          <w:szCs w:val="24"/>
        </w:rPr>
        <w:t xml:space="preserve"> annual ET</w:t>
      </w:r>
      <w:r w:rsidR="00703FC6" w:rsidRPr="00C954FD">
        <w:rPr>
          <w:rFonts w:ascii="Times New Roman" w:hAnsi="Times New Roman" w:cs="Times New Roman"/>
          <w:sz w:val="24"/>
          <w:szCs w:val="24"/>
          <w:vertAlign w:val="subscript"/>
        </w:rPr>
        <w:t>0</w:t>
      </w:r>
      <w:r w:rsidR="0028503C" w:rsidRPr="00C954FD">
        <w:rPr>
          <w:rFonts w:ascii="Times New Roman" w:hAnsi="Times New Roman" w:cs="Times New Roman"/>
          <w:sz w:val="24"/>
          <w:szCs w:val="24"/>
        </w:rPr>
        <w:t xml:space="preserve"> estimates based on</w:t>
      </w:r>
      <w:r w:rsidR="00703FC6" w:rsidRPr="00C954FD">
        <w:rPr>
          <w:rFonts w:ascii="Times New Roman" w:hAnsi="Times New Roman" w:cs="Times New Roman"/>
          <w:sz w:val="24"/>
          <w:szCs w:val="24"/>
        </w:rPr>
        <w:t xml:space="preserve"> PRISM</w:t>
      </w:r>
      <w:r w:rsidR="0028503C" w:rsidRPr="00C954FD">
        <w:rPr>
          <w:rFonts w:ascii="Times New Roman" w:hAnsi="Times New Roman" w:cs="Times New Roman"/>
          <w:sz w:val="24"/>
          <w:szCs w:val="24"/>
        </w:rPr>
        <w:t xml:space="preserve"> gridded monthly averages were</w:t>
      </w:r>
      <w:r w:rsidRPr="00C954FD">
        <w:rPr>
          <w:rFonts w:ascii="Times New Roman" w:hAnsi="Times New Roman" w:cs="Times New Roman"/>
          <w:sz w:val="24"/>
          <w:szCs w:val="24"/>
        </w:rPr>
        <w:t xml:space="preserve"> </w:t>
      </w:r>
      <w:r w:rsidR="00EB5C00" w:rsidRPr="00C954FD">
        <w:rPr>
          <w:rFonts w:ascii="Times New Roman" w:hAnsi="Times New Roman" w:cs="Times New Roman"/>
          <w:sz w:val="24"/>
          <w:szCs w:val="24"/>
        </w:rPr>
        <w:t>highly correlated</w:t>
      </w:r>
      <w:r w:rsidRPr="00C954FD">
        <w:rPr>
          <w:rFonts w:ascii="Times New Roman" w:hAnsi="Times New Roman" w:cs="Times New Roman"/>
          <w:sz w:val="24"/>
          <w:szCs w:val="24"/>
        </w:rPr>
        <w:t xml:space="preserve"> </w:t>
      </w:r>
      <w:r w:rsidR="0028503C" w:rsidRPr="00C954FD">
        <w:rPr>
          <w:rFonts w:ascii="Times New Roman" w:hAnsi="Times New Roman" w:cs="Times New Roman"/>
          <w:sz w:val="24"/>
          <w:szCs w:val="24"/>
        </w:rPr>
        <w:t xml:space="preserve">to </w:t>
      </w:r>
      <w:r w:rsidR="00EB5C00" w:rsidRPr="00C954FD">
        <w:rPr>
          <w:rFonts w:ascii="Times New Roman" w:hAnsi="Times New Roman" w:cs="Times New Roman"/>
          <w:sz w:val="24"/>
          <w:szCs w:val="24"/>
        </w:rPr>
        <w:t xml:space="preserve">those </w:t>
      </w:r>
      <w:r w:rsidR="0028503C" w:rsidRPr="00C954FD">
        <w:rPr>
          <w:rFonts w:ascii="Times New Roman" w:hAnsi="Times New Roman" w:cs="Times New Roman"/>
          <w:sz w:val="24"/>
          <w:szCs w:val="24"/>
        </w:rPr>
        <w:t>based on daily meteorological observations</w:t>
      </w:r>
      <w:r w:rsidR="00EB5C00" w:rsidRPr="00C954FD">
        <w:rPr>
          <w:rFonts w:ascii="Times New Roman" w:hAnsi="Times New Roman" w:cs="Times New Roman"/>
          <w:sz w:val="24"/>
          <w:szCs w:val="24"/>
        </w:rPr>
        <w:t xml:space="preserve"> </w:t>
      </w:r>
      <w:r w:rsidR="0028503C" w:rsidRPr="00C954FD">
        <w:rPr>
          <w:rFonts w:ascii="Times New Roman" w:hAnsi="Times New Roman" w:cs="Times New Roman"/>
          <w:sz w:val="24"/>
          <w:szCs w:val="24"/>
        </w:rPr>
        <w:t>(fig. 5; r=0.</w:t>
      </w:r>
      <w:r w:rsidR="000A6FBD" w:rsidRPr="00C954FD">
        <w:rPr>
          <w:rFonts w:ascii="Times New Roman" w:hAnsi="Times New Roman" w:cs="Times New Roman"/>
          <w:sz w:val="24"/>
          <w:szCs w:val="24"/>
        </w:rPr>
        <w:t>986</w:t>
      </w:r>
      <w:r w:rsidR="0028503C" w:rsidRPr="00C954FD">
        <w:rPr>
          <w:rFonts w:ascii="Times New Roman" w:hAnsi="Times New Roman" w:cs="Times New Roman"/>
          <w:sz w:val="24"/>
          <w:szCs w:val="24"/>
        </w:rPr>
        <w:t>)</w:t>
      </w:r>
      <w:r w:rsidR="000A6FBD" w:rsidRPr="00C954FD">
        <w:rPr>
          <w:rFonts w:ascii="Times New Roman" w:hAnsi="Times New Roman" w:cs="Times New Roman"/>
          <w:sz w:val="24"/>
          <w:szCs w:val="24"/>
        </w:rPr>
        <w:t xml:space="preserve">, but with the PRISM estimates being somewhat lower due to the albedo adjustment for snow cover.  </w:t>
      </w:r>
    </w:p>
    <w:p w14:paraId="768341B8" w14:textId="77777777" w:rsidR="00E340C6" w:rsidRPr="00C954FD" w:rsidRDefault="00E340C6" w:rsidP="00E340C6">
      <w:pPr>
        <w:rPr>
          <w:rFonts w:ascii="Times New Roman" w:hAnsi="Times New Roman" w:cs="Times New Roman"/>
          <w:sz w:val="24"/>
          <w:szCs w:val="24"/>
        </w:rPr>
      </w:pPr>
    </w:p>
    <w:p w14:paraId="247D2F26" w14:textId="61FBD478" w:rsidR="00E340C6" w:rsidRPr="00C954FD" w:rsidRDefault="00D14FC9" w:rsidP="00356F29">
      <w:pPr>
        <w:pStyle w:val="Caption"/>
        <w:keepNext/>
        <w:rPr>
          <w:rFonts w:ascii="Times New Roman" w:hAnsi="Times New Roman" w:cs="Times New Roman"/>
          <w:sz w:val="24"/>
          <w:szCs w:val="24"/>
        </w:rPr>
      </w:pPr>
      <w:r>
        <w:rPr>
          <w:rFonts w:ascii="Times New Roman" w:hAnsi="Times New Roman" w:cs="Times New Roman"/>
          <w:b w:val="0"/>
          <w:noProof/>
          <w:sz w:val="24"/>
          <w:szCs w:val="24"/>
        </w:rPr>
        <w:lastRenderedPageBreak/>
        <w:drawing>
          <wp:inline distT="0" distB="0" distL="0" distR="0" wp14:anchorId="504BC71E" wp14:editId="4E8F13EA">
            <wp:extent cx="4572000" cy="4572000"/>
            <wp:effectExtent l="0" t="0" r="0" b="0"/>
            <wp:docPr id="13" name="Picture 13" descr="Annual ET0 PRISM vs HCN comparison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ual ET0 PRISM vs HCN comparison 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1868FA8" w14:textId="77777777" w:rsidR="00703FC6" w:rsidRPr="00C954FD" w:rsidRDefault="00E340C6" w:rsidP="00703FC6">
      <w:pPr>
        <w:pStyle w:val="Caption"/>
        <w:rPr>
          <w:rFonts w:ascii="Times New Roman" w:hAnsi="Times New Roman" w:cs="Times New Roman"/>
          <w:b w:val="0"/>
          <w:sz w:val="24"/>
          <w:szCs w:val="24"/>
        </w:rPr>
      </w:pPr>
      <w:r w:rsidRPr="00C954FD">
        <w:rPr>
          <w:rFonts w:ascii="Times New Roman" w:hAnsi="Times New Roman" w:cs="Times New Roman"/>
          <w:sz w:val="24"/>
          <w:szCs w:val="24"/>
        </w:rPr>
        <w:t xml:space="preserve">Figure </w:t>
      </w:r>
      <w:r w:rsidRPr="00C954FD">
        <w:rPr>
          <w:rFonts w:ascii="Times New Roman" w:hAnsi="Times New Roman" w:cs="Times New Roman"/>
          <w:sz w:val="24"/>
          <w:szCs w:val="24"/>
        </w:rPr>
        <w:fldChar w:fldCharType="begin"/>
      </w:r>
      <w:r w:rsidRPr="00C954FD">
        <w:rPr>
          <w:rFonts w:ascii="Times New Roman" w:hAnsi="Times New Roman" w:cs="Times New Roman"/>
          <w:sz w:val="24"/>
          <w:szCs w:val="24"/>
        </w:rPr>
        <w:instrText xml:space="preserve"> SEQ Figure \* ARABIC </w:instrText>
      </w:r>
      <w:r w:rsidRPr="00C954FD">
        <w:rPr>
          <w:rFonts w:ascii="Times New Roman" w:hAnsi="Times New Roman" w:cs="Times New Roman"/>
          <w:sz w:val="24"/>
          <w:szCs w:val="24"/>
        </w:rPr>
        <w:fldChar w:fldCharType="separate"/>
      </w:r>
      <w:r w:rsidRPr="00C954FD">
        <w:rPr>
          <w:rFonts w:ascii="Times New Roman" w:hAnsi="Times New Roman" w:cs="Times New Roman"/>
          <w:noProof/>
          <w:sz w:val="24"/>
          <w:szCs w:val="24"/>
        </w:rPr>
        <w:t>5</w:t>
      </w:r>
      <w:r w:rsidRPr="00C954FD">
        <w:rPr>
          <w:rFonts w:ascii="Times New Roman" w:hAnsi="Times New Roman" w:cs="Times New Roman"/>
          <w:sz w:val="24"/>
          <w:szCs w:val="24"/>
        </w:rPr>
        <w:fldChar w:fldCharType="end"/>
      </w:r>
      <w:r w:rsidR="00703FC6" w:rsidRPr="00C954FD">
        <w:rPr>
          <w:rFonts w:ascii="Times New Roman" w:hAnsi="Times New Roman" w:cs="Times New Roman"/>
          <w:sz w:val="24"/>
          <w:szCs w:val="24"/>
        </w:rPr>
        <w:t xml:space="preserve">: </w:t>
      </w:r>
      <w:r w:rsidR="00703FC6" w:rsidRPr="00C954FD">
        <w:rPr>
          <w:rFonts w:ascii="Times New Roman" w:hAnsi="Times New Roman" w:cs="Times New Roman"/>
          <w:b w:val="0"/>
          <w:sz w:val="24"/>
          <w:szCs w:val="24"/>
        </w:rPr>
        <w:t xml:space="preserve"> Comparison of our estimates of annual ET</w:t>
      </w:r>
      <w:r w:rsidR="00703FC6" w:rsidRPr="00C954FD">
        <w:rPr>
          <w:rFonts w:ascii="Times New Roman" w:hAnsi="Times New Roman" w:cs="Times New Roman"/>
          <w:b w:val="0"/>
          <w:sz w:val="24"/>
          <w:szCs w:val="24"/>
          <w:vertAlign w:val="subscript"/>
        </w:rPr>
        <w:t>0</w:t>
      </w:r>
      <w:r w:rsidR="00703FC6" w:rsidRPr="00C954FD">
        <w:rPr>
          <w:rFonts w:ascii="Times New Roman" w:hAnsi="Times New Roman" w:cs="Times New Roman"/>
          <w:b w:val="0"/>
          <w:sz w:val="24"/>
          <w:szCs w:val="24"/>
        </w:rPr>
        <w:t xml:space="preserve"> from monthly PRISM data to values estimated using daily measurements at 1218 USHCN sites.  This shows little </w:t>
      </w:r>
      <w:r w:rsidR="004D52AB" w:rsidRPr="00C954FD">
        <w:rPr>
          <w:rFonts w:ascii="Times New Roman" w:hAnsi="Times New Roman" w:cs="Times New Roman"/>
          <w:b w:val="0"/>
          <w:sz w:val="24"/>
          <w:szCs w:val="24"/>
        </w:rPr>
        <w:t>change in estimates</w:t>
      </w:r>
      <w:r w:rsidR="00703FC6" w:rsidRPr="00C954FD">
        <w:rPr>
          <w:rFonts w:ascii="Times New Roman" w:hAnsi="Times New Roman" w:cs="Times New Roman"/>
          <w:b w:val="0"/>
          <w:sz w:val="24"/>
          <w:szCs w:val="24"/>
        </w:rPr>
        <w:t xml:space="preserve"> in going from daily estimates from station data to monthly estimates from gridded meteorological data.  </w:t>
      </w:r>
      <w:r w:rsidR="004D52AB" w:rsidRPr="00C954FD">
        <w:rPr>
          <w:rFonts w:ascii="Times New Roman" w:hAnsi="Times New Roman" w:cs="Times New Roman"/>
          <w:b w:val="0"/>
          <w:sz w:val="24"/>
          <w:szCs w:val="24"/>
        </w:rPr>
        <w:t xml:space="preserve">The lower values for PRISM estimates are due to the albedo adjustment for snow cover, which was used for monthly PRISM but not for daily HCN estimates.  </w:t>
      </w:r>
      <w:r w:rsidR="00703FC6" w:rsidRPr="00C954FD">
        <w:rPr>
          <w:rFonts w:ascii="Times New Roman" w:hAnsi="Times New Roman" w:cs="Times New Roman"/>
          <w:b w:val="0"/>
          <w:sz w:val="24"/>
          <w:szCs w:val="24"/>
        </w:rPr>
        <w:t xml:space="preserve">For plotting purposes, a random sample of </w:t>
      </w:r>
      <w:r w:rsidR="003F4CCE" w:rsidRPr="00C954FD">
        <w:rPr>
          <w:rFonts w:ascii="Times New Roman" w:hAnsi="Times New Roman" w:cs="Times New Roman"/>
          <w:b w:val="0"/>
          <w:sz w:val="24"/>
          <w:szCs w:val="24"/>
        </w:rPr>
        <w:t xml:space="preserve">5000 </w:t>
      </w:r>
      <w:r w:rsidR="00703FC6" w:rsidRPr="00C954FD">
        <w:rPr>
          <w:rFonts w:ascii="Times New Roman" w:hAnsi="Times New Roman" w:cs="Times New Roman"/>
          <w:b w:val="0"/>
          <w:sz w:val="24"/>
          <w:szCs w:val="24"/>
        </w:rPr>
        <w:t xml:space="preserve">observations is shown.   </w:t>
      </w:r>
    </w:p>
    <w:p w14:paraId="52420B7A" w14:textId="77777777" w:rsidR="00CF782C" w:rsidRPr="00C954FD" w:rsidRDefault="00CF782C" w:rsidP="00F73943">
      <w:pPr>
        <w:pStyle w:val="Caption"/>
        <w:rPr>
          <w:rFonts w:ascii="Times New Roman" w:hAnsi="Times New Roman" w:cs="Times New Roman"/>
          <w:b w:val="0"/>
          <w:sz w:val="24"/>
          <w:szCs w:val="24"/>
        </w:rPr>
      </w:pPr>
    </w:p>
    <w:p w14:paraId="4ABF3371" w14:textId="77777777" w:rsidR="00CF782C" w:rsidRPr="00C954FD" w:rsidRDefault="00CF782C" w:rsidP="00F73943">
      <w:pPr>
        <w:rPr>
          <w:rFonts w:ascii="Times New Roman" w:hAnsi="Times New Roman" w:cs="Times New Roman"/>
          <w:sz w:val="24"/>
          <w:szCs w:val="24"/>
        </w:rPr>
      </w:pPr>
    </w:p>
    <w:p w14:paraId="24255403" w14:textId="77777777" w:rsidR="005A6701" w:rsidRPr="00C954FD" w:rsidRDefault="005A6701" w:rsidP="00F73943">
      <w:pPr>
        <w:rPr>
          <w:rFonts w:ascii="Times New Roman" w:hAnsi="Times New Roman" w:cs="Times New Roman"/>
          <w:sz w:val="24"/>
          <w:szCs w:val="24"/>
        </w:rPr>
      </w:pPr>
    </w:p>
    <w:p w14:paraId="4714C863" w14:textId="77777777" w:rsidR="00CF782C" w:rsidRPr="00C954FD" w:rsidRDefault="00CF782C" w:rsidP="00106F72">
      <w:pPr>
        <w:pStyle w:val="MediumGrid21"/>
        <w:spacing w:after="240"/>
        <w:rPr>
          <w:rFonts w:ascii="Times New Roman" w:hAnsi="Times New Roman"/>
          <w:b/>
          <w:sz w:val="24"/>
          <w:szCs w:val="24"/>
        </w:rPr>
      </w:pPr>
      <w:r w:rsidRPr="00C954FD">
        <w:rPr>
          <w:rFonts w:ascii="Times New Roman" w:hAnsi="Times New Roman"/>
          <w:b/>
          <w:sz w:val="24"/>
          <w:szCs w:val="24"/>
        </w:rPr>
        <w:t xml:space="preserve">Citations: </w:t>
      </w:r>
    </w:p>
    <w:p w14:paraId="03585AE1" w14:textId="77777777" w:rsidR="00CF782C" w:rsidRPr="00C954FD" w:rsidRDefault="00CF782C" w:rsidP="00F73943">
      <w:pPr>
        <w:autoSpaceDE w:val="0"/>
        <w:autoSpaceDN w:val="0"/>
        <w:adjustRightInd w:val="0"/>
        <w:spacing w:line="240" w:lineRule="auto"/>
        <w:ind w:left="180" w:hanging="180"/>
        <w:rPr>
          <w:rFonts w:ascii="Times New Roman" w:hAnsi="Times New Roman" w:cs="Times New Roman"/>
          <w:color w:val="auto"/>
          <w:sz w:val="24"/>
          <w:szCs w:val="24"/>
        </w:rPr>
      </w:pPr>
      <w:r w:rsidRPr="00C954FD">
        <w:rPr>
          <w:rFonts w:ascii="Times New Roman" w:hAnsi="Times New Roman" w:cs="Times New Roman"/>
          <w:color w:val="auto"/>
          <w:sz w:val="24"/>
          <w:szCs w:val="24"/>
        </w:rPr>
        <w:t xml:space="preserve">Allen, R. G., Pereira, L. S., Raes, D., Smith, M., &amp; others. (1998). Crop evapotranspiration-Guidelines for computing crop water requirements-FAO Irrigation and drainage paper 56. FAO, Rome, Italy. </w:t>
      </w:r>
    </w:p>
    <w:p w14:paraId="6FA32634" w14:textId="77777777" w:rsidR="00CF782C" w:rsidRPr="00C954FD" w:rsidRDefault="00CF782C" w:rsidP="00F73943">
      <w:pPr>
        <w:autoSpaceDE w:val="0"/>
        <w:autoSpaceDN w:val="0"/>
        <w:adjustRightInd w:val="0"/>
        <w:spacing w:line="240" w:lineRule="auto"/>
        <w:ind w:left="180" w:hanging="180"/>
        <w:rPr>
          <w:rFonts w:ascii="Times New Roman" w:hAnsi="Times New Roman" w:cs="Times New Roman"/>
          <w:color w:val="auto"/>
          <w:sz w:val="24"/>
          <w:szCs w:val="24"/>
        </w:rPr>
      </w:pPr>
    </w:p>
    <w:p w14:paraId="60FD8922" w14:textId="77777777" w:rsidR="00CF782C" w:rsidRPr="00C954FD" w:rsidRDefault="00CF782C" w:rsidP="00F73943">
      <w:pPr>
        <w:autoSpaceDE w:val="0"/>
        <w:autoSpaceDN w:val="0"/>
        <w:adjustRightInd w:val="0"/>
        <w:spacing w:line="240" w:lineRule="auto"/>
        <w:ind w:left="180" w:hanging="180"/>
        <w:rPr>
          <w:rFonts w:ascii="Times New Roman" w:hAnsi="Times New Roman" w:cs="Times New Roman"/>
          <w:color w:val="auto"/>
          <w:sz w:val="24"/>
          <w:szCs w:val="24"/>
        </w:rPr>
      </w:pPr>
      <w:r w:rsidRPr="00C954FD">
        <w:rPr>
          <w:rFonts w:ascii="Times New Roman" w:hAnsi="Times New Roman" w:cs="Times New Roman"/>
          <w:color w:val="auto"/>
          <w:sz w:val="24"/>
          <w:szCs w:val="24"/>
        </w:rPr>
        <w:t>Cosgrove BA, et al., 2003. Real-time and retrospective forcing in the North American Land Data</w:t>
      </w:r>
    </w:p>
    <w:p w14:paraId="7982BB15"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    Assimilation System (NLDAS) project, </w:t>
      </w:r>
      <w:r w:rsidRPr="00C954FD">
        <w:rPr>
          <w:rFonts w:ascii="Times New Roman" w:hAnsi="Times New Roman"/>
          <w:i/>
          <w:sz w:val="24"/>
          <w:szCs w:val="24"/>
        </w:rPr>
        <w:t>Journal of Geophysical Research</w:t>
      </w:r>
      <w:r w:rsidRPr="00C954FD">
        <w:rPr>
          <w:rFonts w:ascii="Times New Roman" w:hAnsi="Times New Roman"/>
          <w:sz w:val="24"/>
          <w:szCs w:val="24"/>
        </w:rPr>
        <w:t>, 108(D22), 8842.</w:t>
      </w:r>
    </w:p>
    <w:p w14:paraId="27501DC0"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lastRenderedPageBreak/>
        <w:t xml:space="preserve">Dai, A. (2008). Temperature and pressure dependence of the rain-snow phase transition over land and ocean. </w:t>
      </w:r>
      <w:r w:rsidRPr="00C954FD">
        <w:rPr>
          <w:rFonts w:ascii="Times New Roman" w:hAnsi="Times New Roman"/>
          <w:i/>
          <w:sz w:val="24"/>
          <w:szCs w:val="24"/>
        </w:rPr>
        <w:t>Geophysical Research Letters</w:t>
      </w:r>
      <w:r w:rsidRPr="00C954FD">
        <w:rPr>
          <w:rFonts w:ascii="Times New Roman" w:hAnsi="Times New Roman"/>
          <w:sz w:val="24"/>
          <w:szCs w:val="24"/>
        </w:rPr>
        <w:t>, 35, L12802.</w:t>
      </w:r>
    </w:p>
    <w:p w14:paraId="479211D0"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Daly, Christopher, Halbleib, M., Smith, J. I., Gibson, W.P., Doggett, M. K., Taylor, G.H., Curtis, J., et al. (2008). Physiographically sensitive mapping of climatological temperature and precipitation across the conterminous United States. </w:t>
      </w:r>
      <w:r w:rsidRPr="00C954FD">
        <w:rPr>
          <w:rFonts w:ascii="Times New Roman" w:hAnsi="Times New Roman"/>
          <w:i/>
          <w:sz w:val="24"/>
          <w:szCs w:val="24"/>
        </w:rPr>
        <w:t>International Journal of Climatology</w:t>
      </w:r>
      <w:r w:rsidRPr="00C954FD">
        <w:rPr>
          <w:rFonts w:ascii="Times New Roman" w:hAnsi="Times New Roman"/>
          <w:sz w:val="24"/>
          <w:szCs w:val="24"/>
        </w:rPr>
        <w:t xml:space="preserve">, 28(15), 2031–2064. </w:t>
      </w:r>
    </w:p>
    <w:p w14:paraId="49C221D8" w14:textId="77777777" w:rsidR="00273B88" w:rsidRPr="00C954FD" w:rsidRDefault="00273B88" w:rsidP="002373B6">
      <w:pPr>
        <w:pStyle w:val="MediumGrid21"/>
        <w:spacing w:after="240"/>
        <w:ind w:left="180" w:hanging="180"/>
        <w:rPr>
          <w:rFonts w:ascii="Times New Roman" w:hAnsi="Times New Roman"/>
          <w:sz w:val="24"/>
          <w:szCs w:val="24"/>
        </w:rPr>
      </w:pPr>
      <w:r w:rsidRPr="00C954FD">
        <w:rPr>
          <w:rFonts w:ascii="Times New Roman" w:hAnsi="Times New Roman"/>
          <w:sz w:val="24"/>
          <w:szCs w:val="24"/>
        </w:rPr>
        <w:t>DeWalle, D., Henderson, Z., &amp; Rango, A. (2002). Spatial and temporal variations in snowmelt degree-day factors computed from SNOTEL data in the Upper Rio Grande basin</w:t>
      </w:r>
      <w:r w:rsidRPr="00C954FD">
        <w:rPr>
          <w:rFonts w:ascii="Times New Roman" w:hAnsi="Times New Roman"/>
          <w:i/>
          <w:sz w:val="24"/>
          <w:szCs w:val="24"/>
        </w:rPr>
        <w:t>. Proceedings of the 70th Annual Meeting of the Western Snow Conference</w:t>
      </w:r>
      <w:r w:rsidRPr="00C954FD">
        <w:rPr>
          <w:rFonts w:ascii="Times New Roman" w:hAnsi="Times New Roman"/>
          <w:sz w:val="24"/>
          <w:szCs w:val="24"/>
        </w:rPr>
        <w:t>. Granby,CO</w:t>
      </w:r>
      <w:r w:rsidR="00577292" w:rsidRPr="00C954FD">
        <w:rPr>
          <w:rFonts w:ascii="Times New Roman" w:hAnsi="Times New Roman"/>
          <w:sz w:val="24"/>
          <w:szCs w:val="24"/>
        </w:rPr>
        <w:t xml:space="preserve"> May 20-23, 2002, pp. 73-81.</w:t>
      </w:r>
    </w:p>
    <w:p w14:paraId="379927AC" w14:textId="77777777" w:rsidR="00577292" w:rsidRPr="00C954FD" w:rsidRDefault="00577292"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DeWalle, D. (2008). </w:t>
      </w:r>
      <w:r w:rsidRPr="00C954FD">
        <w:rPr>
          <w:rFonts w:ascii="Times New Roman" w:hAnsi="Times New Roman"/>
          <w:i/>
          <w:sz w:val="24"/>
          <w:szCs w:val="24"/>
        </w:rPr>
        <w:t>Principles of snow hydrology</w:t>
      </w:r>
      <w:r w:rsidRPr="00C954FD">
        <w:rPr>
          <w:rFonts w:ascii="Times New Roman" w:hAnsi="Times New Roman"/>
          <w:sz w:val="24"/>
          <w:szCs w:val="24"/>
        </w:rPr>
        <w:t xml:space="preserve"> Cambridge University Press, Cambridge, UK. 416p.</w:t>
      </w:r>
    </w:p>
    <w:p w14:paraId="0993C0E9"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Dingman, S.L. (2002) </w:t>
      </w:r>
      <w:r w:rsidRPr="00C954FD">
        <w:rPr>
          <w:rFonts w:ascii="Times New Roman" w:hAnsi="Times New Roman"/>
          <w:i/>
          <w:sz w:val="24"/>
          <w:szCs w:val="24"/>
        </w:rPr>
        <w:t>Physical hydrology</w:t>
      </w:r>
      <w:r w:rsidRPr="00C954FD">
        <w:rPr>
          <w:rFonts w:ascii="Times New Roman" w:hAnsi="Times New Roman"/>
          <w:sz w:val="24"/>
          <w:szCs w:val="24"/>
        </w:rPr>
        <w:t>. Prentice Hall, Upper Saddle River, NJ.</w:t>
      </w:r>
    </w:p>
    <w:p w14:paraId="045C72CE"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Di Luzio, M., Johnson, G. L., Daly, Christopher, Eischeid, J. K., &amp; Arnold, J. G. (2008). Constructing Retrospective Gridded Daily Precipitation and Temperature Datasets for the Conterminous United States. </w:t>
      </w:r>
      <w:r w:rsidRPr="00C954FD">
        <w:rPr>
          <w:rFonts w:ascii="Times New Roman" w:hAnsi="Times New Roman"/>
          <w:i/>
          <w:sz w:val="24"/>
          <w:szCs w:val="24"/>
        </w:rPr>
        <w:t>Journal of Applied Meteorology and Climatology</w:t>
      </w:r>
      <w:r w:rsidRPr="00C954FD">
        <w:rPr>
          <w:rFonts w:ascii="Times New Roman" w:hAnsi="Times New Roman"/>
          <w:sz w:val="24"/>
          <w:szCs w:val="24"/>
        </w:rPr>
        <w:t>, 47(2), 475-497.</w:t>
      </w:r>
    </w:p>
    <w:p w14:paraId="69ACF93D"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Jarvis, P. (1976). The interpretation of the variations in leaf water potential and stomatal conductance found in canopies in the field. </w:t>
      </w:r>
      <w:r w:rsidRPr="00C954FD">
        <w:rPr>
          <w:rFonts w:ascii="Times New Roman" w:hAnsi="Times New Roman"/>
          <w:i/>
          <w:sz w:val="24"/>
          <w:szCs w:val="24"/>
        </w:rPr>
        <w:t>Philosophical Transactions of the Royal Society of London. B, Biological Sciences</w:t>
      </w:r>
      <w:r w:rsidRPr="00C954FD">
        <w:rPr>
          <w:rFonts w:ascii="Times New Roman" w:hAnsi="Times New Roman"/>
          <w:sz w:val="24"/>
          <w:szCs w:val="24"/>
        </w:rPr>
        <w:t>, 273(927), 593.</w:t>
      </w:r>
    </w:p>
    <w:p w14:paraId="2BE2800A" w14:textId="77777777" w:rsidR="000F54BC" w:rsidRPr="00C954FD" w:rsidRDefault="000F54BC" w:rsidP="000F54BC">
      <w:pPr>
        <w:spacing w:line="240" w:lineRule="auto"/>
        <w:ind w:left="180" w:hanging="180"/>
        <w:rPr>
          <w:rFonts w:ascii="Times New Roman" w:eastAsia="Times New Roman" w:hAnsi="Times New Roman" w:cs="Times New Roman"/>
          <w:color w:val="auto"/>
          <w:sz w:val="24"/>
          <w:szCs w:val="24"/>
        </w:rPr>
      </w:pPr>
      <w:r w:rsidRPr="00C954FD">
        <w:rPr>
          <w:rFonts w:ascii="Times New Roman" w:eastAsia="Times New Roman" w:hAnsi="Times New Roman" w:cs="Times New Roman"/>
          <w:color w:val="auto"/>
          <w:sz w:val="24"/>
          <w:szCs w:val="24"/>
        </w:rPr>
        <w:t xml:space="preserve">Jensen ME, Burman RD, Allen RG (Editors), 1990. </w:t>
      </w:r>
      <w:r w:rsidRPr="00C954FD">
        <w:rPr>
          <w:rFonts w:ascii="Times New Roman" w:eastAsia="Times New Roman" w:hAnsi="Times New Roman" w:cs="Times New Roman"/>
          <w:i/>
          <w:color w:val="auto"/>
          <w:sz w:val="24"/>
          <w:szCs w:val="24"/>
        </w:rPr>
        <w:t>Evapotranspiration and irrigation water requirements</w:t>
      </w:r>
      <w:r w:rsidRPr="00C954FD">
        <w:rPr>
          <w:rFonts w:ascii="Times New Roman" w:eastAsia="Times New Roman" w:hAnsi="Times New Roman" w:cs="Times New Roman"/>
          <w:color w:val="auto"/>
          <w:sz w:val="24"/>
          <w:szCs w:val="24"/>
        </w:rPr>
        <w:t>. ASCE      Manuals and Reports on Engineering Practices No. 70. American Society for Civil Engineers, New York, 360pp.</w:t>
      </w:r>
    </w:p>
    <w:p w14:paraId="2B56C22C" w14:textId="77777777" w:rsidR="000F54BC" w:rsidRPr="00C954FD" w:rsidRDefault="000F54BC" w:rsidP="000F54BC">
      <w:pPr>
        <w:spacing w:line="240" w:lineRule="auto"/>
        <w:ind w:left="180" w:hanging="180"/>
        <w:rPr>
          <w:rFonts w:ascii="Times New Roman" w:eastAsia="Times New Roman" w:hAnsi="Times New Roman" w:cs="Times New Roman"/>
          <w:color w:val="auto"/>
          <w:sz w:val="24"/>
          <w:szCs w:val="24"/>
        </w:rPr>
      </w:pPr>
    </w:p>
    <w:p w14:paraId="3A63D0DA"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Lutz, J. A., Van Wagtendonk, J. W., &amp; Franklin, J. F. (2010). Climatic water deficit, tree species ranges, and climate change in Yosemite National Park. </w:t>
      </w:r>
      <w:r w:rsidRPr="00C954FD">
        <w:rPr>
          <w:rFonts w:ascii="Times New Roman" w:hAnsi="Times New Roman"/>
          <w:i/>
          <w:sz w:val="24"/>
          <w:szCs w:val="24"/>
        </w:rPr>
        <w:t>Journal of Biogeography</w:t>
      </w:r>
      <w:r w:rsidRPr="00C954FD">
        <w:rPr>
          <w:rFonts w:ascii="Times New Roman" w:hAnsi="Times New Roman"/>
          <w:sz w:val="24"/>
          <w:szCs w:val="24"/>
        </w:rPr>
        <w:t xml:space="preserve">, 37(5), 936–950. </w:t>
      </w:r>
    </w:p>
    <w:p w14:paraId="224FFDE2" w14:textId="77777777" w:rsidR="00CF782C" w:rsidRPr="00C954FD" w:rsidRDefault="00CF782C" w:rsidP="00F73943">
      <w:pPr>
        <w:pStyle w:val="MediumGrid21"/>
        <w:spacing w:after="240"/>
        <w:ind w:left="180" w:hanging="180"/>
        <w:rPr>
          <w:rFonts w:ascii="Times New Roman" w:hAnsi="Times New Roman"/>
          <w:sz w:val="24"/>
          <w:szCs w:val="24"/>
        </w:rPr>
      </w:pPr>
      <w:r w:rsidRPr="00C954FD">
        <w:rPr>
          <w:rFonts w:ascii="Times New Roman" w:hAnsi="Times New Roman"/>
          <w:sz w:val="24"/>
          <w:szCs w:val="24"/>
        </w:rPr>
        <w:t xml:space="preserve">Miller, D.A. and R.A. White, 1998: A Conterminous United States Multi-Layer Soil Characteristics Data Set for Regional Climate and Hydrology Modeling. </w:t>
      </w:r>
      <w:r w:rsidRPr="00C954FD">
        <w:rPr>
          <w:rFonts w:ascii="Times New Roman" w:hAnsi="Times New Roman"/>
          <w:i/>
          <w:iCs/>
          <w:sz w:val="24"/>
          <w:szCs w:val="24"/>
        </w:rPr>
        <w:t>Earth Interactions,</w:t>
      </w:r>
      <w:r w:rsidRPr="00C954FD">
        <w:rPr>
          <w:rFonts w:ascii="Times New Roman" w:hAnsi="Times New Roman"/>
          <w:sz w:val="24"/>
          <w:szCs w:val="24"/>
        </w:rPr>
        <w:t xml:space="preserve"> </w:t>
      </w:r>
      <w:r w:rsidRPr="00C954FD">
        <w:rPr>
          <w:rFonts w:ascii="Times New Roman" w:hAnsi="Times New Roman"/>
          <w:bCs/>
          <w:sz w:val="24"/>
          <w:szCs w:val="24"/>
        </w:rPr>
        <w:t>2, 1-26.</w:t>
      </w:r>
    </w:p>
    <w:p w14:paraId="71CB93E6" w14:textId="77777777" w:rsidR="00CF782C" w:rsidRPr="00C954FD" w:rsidRDefault="00CF782C" w:rsidP="00F73943">
      <w:pPr>
        <w:pStyle w:val="NormalWeb"/>
        <w:ind w:left="180" w:hanging="180"/>
        <w:rPr>
          <w:color w:val="auto"/>
        </w:rPr>
      </w:pPr>
      <w:r w:rsidRPr="00C954FD">
        <w:rPr>
          <w:color w:val="auto"/>
        </w:rPr>
        <w:t xml:space="preserve">Mitchell, K. E., Lohmann, D., Houser, P. R., Wood, E. F., Schaake, J. C., Robock, A., Cosgrove, B. A., et al. (2004). The multi-institution North American Land Data Assimilation System (NLDAS): Utilizing multiple GCIP products and partners in a continental distributed hydrological modeling system. </w:t>
      </w:r>
      <w:r w:rsidRPr="00C954FD">
        <w:rPr>
          <w:i/>
          <w:color w:val="auto"/>
        </w:rPr>
        <w:t>Journal of Geophysical Research</w:t>
      </w:r>
      <w:r w:rsidRPr="00C954FD">
        <w:rPr>
          <w:color w:val="auto"/>
        </w:rPr>
        <w:t>, 109(D7), D07S90</w:t>
      </w:r>
    </w:p>
    <w:p w14:paraId="29F5E5BA" w14:textId="77777777" w:rsidR="00676253" w:rsidRPr="00C954FD" w:rsidRDefault="00676253" w:rsidP="002373B6">
      <w:pPr>
        <w:pStyle w:val="NormalWeb"/>
        <w:ind w:left="180" w:hanging="180"/>
        <w:rPr>
          <w:color w:val="auto"/>
        </w:rPr>
      </w:pPr>
      <w:r w:rsidRPr="00C954FD">
        <w:rPr>
          <w:color w:val="auto"/>
        </w:rPr>
        <w:t>Nelder, J. A. and Mead, R. (1965) A simplex algorithm for function minimization. </w:t>
      </w:r>
      <w:r w:rsidRPr="00C954FD">
        <w:rPr>
          <w:i/>
          <w:color w:val="auto"/>
        </w:rPr>
        <w:t>Computer Journal</w:t>
      </w:r>
      <w:r w:rsidRPr="00C954FD">
        <w:rPr>
          <w:color w:val="auto"/>
        </w:rPr>
        <w:t xml:space="preserve"> 7, 308–313. </w:t>
      </w:r>
    </w:p>
    <w:p w14:paraId="597ADE1F" w14:textId="77777777" w:rsidR="00CF782C" w:rsidRPr="00C954FD" w:rsidRDefault="00CF782C" w:rsidP="00176D46">
      <w:pPr>
        <w:pStyle w:val="NormalWeb"/>
        <w:ind w:left="480" w:hanging="480"/>
        <w:rPr>
          <w:color w:val="auto"/>
        </w:rPr>
      </w:pPr>
      <w:r w:rsidRPr="00C954FD">
        <w:rPr>
          <w:color w:val="auto"/>
        </w:rPr>
        <w:lastRenderedPageBreak/>
        <w:t xml:space="preserve">Pinker, R. T., Tarpley, J. D., Laszlo, I., Mitchell, K. E., Houser, P. R., Wood, E. F., Schaake, J. C., et al. (2003). Surface radiation budgets in support of the GEWEX Continental-Scale International Project (GCIP) and the GEWEX Americas Prediction Project (GAPP).  </w:t>
      </w:r>
      <w:r w:rsidRPr="00C954FD">
        <w:rPr>
          <w:i/>
          <w:color w:val="auto"/>
        </w:rPr>
        <w:t>Journal of Geophysical Research</w:t>
      </w:r>
      <w:r w:rsidRPr="00C954FD">
        <w:rPr>
          <w:color w:val="auto"/>
        </w:rPr>
        <w:t>, 108, 8844.</w:t>
      </w:r>
    </w:p>
    <w:p w14:paraId="59A82506" w14:textId="77777777" w:rsidR="00CF782C" w:rsidRPr="00C954FD" w:rsidRDefault="00CF782C" w:rsidP="00176D46">
      <w:pPr>
        <w:pStyle w:val="NormalWeb"/>
        <w:ind w:left="480" w:hanging="480"/>
        <w:rPr>
          <w:color w:val="auto"/>
        </w:rPr>
      </w:pPr>
      <w:r w:rsidRPr="00C954FD">
        <w:rPr>
          <w:color w:val="auto"/>
        </w:rPr>
        <w:t xml:space="preserve">Pruitt and Doorenbos (1977).  </w:t>
      </w:r>
      <w:r w:rsidRPr="00C954FD">
        <w:rPr>
          <w:i/>
          <w:iCs/>
          <w:color w:val="auto"/>
        </w:rPr>
        <w:t>Proceeding of the International Round Table Conference on "Evapotranspiration", Budapest, Hungary</w:t>
      </w:r>
      <w:r w:rsidRPr="00C954FD">
        <w:rPr>
          <w:color w:val="auto"/>
        </w:rPr>
        <w:t>.</w:t>
      </w:r>
    </w:p>
    <w:p w14:paraId="22A14840" w14:textId="77777777" w:rsidR="00676253" w:rsidRPr="00C954FD" w:rsidRDefault="00676253" w:rsidP="00676253">
      <w:pPr>
        <w:pStyle w:val="NormalWeb"/>
        <w:ind w:left="480" w:hanging="480"/>
        <w:rPr>
          <w:color w:val="auto"/>
        </w:rPr>
      </w:pPr>
      <w:r w:rsidRPr="00C954FD">
        <w:rPr>
          <w:color w:val="auto"/>
        </w:rPr>
        <w:t xml:space="preserve">R Development Core Team. (2011). R: </w:t>
      </w:r>
      <w:r w:rsidRPr="00C954FD">
        <w:rPr>
          <w:i/>
          <w:color w:val="auto"/>
        </w:rPr>
        <w:t>A language and environment for statistical computing</w:t>
      </w:r>
      <w:r w:rsidRPr="00C954FD">
        <w:rPr>
          <w:color w:val="auto"/>
        </w:rPr>
        <w:t xml:space="preserve">. R Foundation for Statistical Computing, Vienna, Austria. </w:t>
      </w:r>
    </w:p>
    <w:p w14:paraId="205D7666" w14:textId="77777777" w:rsidR="00CF782C" w:rsidRPr="00C954FD" w:rsidRDefault="00CF782C" w:rsidP="00F73943">
      <w:pPr>
        <w:pStyle w:val="NormalWeb"/>
        <w:ind w:left="180" w:hanging="180"/>
        <w:rPr>
          <w:color w:val="auto"/>
        </w:rPr>
      </w:pPr>
      <w:r w:rsidRPr="00C954FD">
        <w:rPr>
          <w:color w:val="auto"/>
        </w:rPr>
        <w:t>Schroeder, T. A., Hember, R., Coops, N. C., &amp; Liang, S. (2009). Validation of solar radiation surfaces from MODIS and reanalysis data over topographically complex terrain</w:t>
      </w:r>
      <w:r w:rsidRPr="00C954FD">
        <w:rPr>
          <w:i/>
          <w:color w:val="auto"/>
        </w:rPr>
        <w:t>. Journal of Applied Meteorology and Climatology</w:t>
      </w:r>
      <w:r w:rsidRPr="00C954FD">
        <w:rPr>
          <w:color w:val="auto"/>
        </w:rPr>
        <w:t>, 48(12), 2441–2458.</w:t>
      </w:r>
    </w:p>
    <w:p w14:paraId="3C93F4E8" w14:textId="77777777" w:rsidR="00CF782C" w:rsidRPr="00C954FD" w:rsidRDefault="00CF782C" w:rsidP="00F73943">
      <w:pPr>
        <w:pStyle w:val="NormalWeb"/>
        <w:ind w:left="180" w:hanging="180"/>
        <w:rPr>
          <w:color w:val="auto"/>
        </w:rPr>
      </w:pPr>
      <w:r w:rsidRPr="00C954FD">
        <w:rPr>
          <w:color w:val="auto"/>
        </w:rPr>
        <w:t xml:space="preserve">Serreze, M., Clark, M., Armstrong, R., McGinnis, D., &amp; Pulwarty, R. (1999). Characteristics of the western United States snowpack from snowpack telemetry(SNOTEL) data. </w:t>
      </w:r>
      <w:r w:rsidRPr="00C954FD">
        <w:rPr>
          <w:i/>
          <w:color w:val="auto"/>
        </w:rPr>
        <w:t>Water Resources</w:t>
      </w:r>
      <w:r w:rsidRPr="00C954FD">
        <w:rPr>
          <w:color w:val="auto"/>
        </w:rPr>
        <w:t>, 35(7), 2145-2160.</w:t>
      </w:r>
    </w:p>
    <w:p w14:paraId="1327378F" w14:textId="77777777" w:rsidR="00CF782C" w:rsidRPr="00C954FD" w:rsidRDefault="00CF782C" w:rsidP="00F73943">
      <w:pPr>
        <w:pStyle w:val="NormalWeb"/>
        <w:ind w:left="180" w:hanging="180"/>
        <w:rPr>
          <w:color w:val="auto"/>
        </w:rPr>
      </w:pPr>
      <w:r w:rsidRPr="00C954FD">
        <w:rPr>
          <w:color w:val="auto"/>
        </w:rPr>
        <w:t>Súri, M., &amp; Hofierka, J. (2004). A New GIS-based Solar Radiation Model and Its Application to Photovoltaic Assessments</w:t>
      </w:r>
      <w:r w:rsidRPr="00C954FD">
        <w:rPr>
          <w:i/>
          <w:color w:val="auto"/>
        </w:rPr>
        <w:t>. Transactions in GIS</w:t>
      </w:r>
      <w:r w:rsidRPr="00C954FD">
        <w:rPr>
          <w:color w:val="auto"/>
        </w:rPr>
        <w:t>, 8(2), 175–190.</w:t>
      </w:r>
    </w:p>
    <w:p w14:paraId="628B232B" w14:textId="77777777" w:rsidR="00273B88" w:rsidRPr="00C954FD" w:rsidRDefault="00273B88" w:rsidP="00577292">
      <w:pPr>
        <w:pStyle w:val="NormalWeb"/>
        <w:ind w:left="480" w:hanging="480"/>
        <w:rPr>
          <w:color w:val="auto"/>
        </w:rPr>
      </w:pPr>
    </w:p>
    <w:p w14:paraId="0ED107A2" w14:textId="77777777" w:rsidR="00CF782C" w:rsidRPr="00C954FD" w:rsidRDefault="00CF782C" w:rsidP="00006F04">
      <w:pPr>
        <w:pStyle w:val="NormalWeb"/>
        <w:ind w:left="480" w:hanging="480"/>
        <w:rPr>
          <w:color w:val="auto"/>
        </w:rPr>
      </w:pPr>
    </w:p>
    <w:p w14:paraId="041E919F" w14:textId="77777777" w:rsidR="00CF782C" w:rsidRPr="00C954FD" w:rsidRDefault="00CF782C" w:rsidP="00280305">
      <w:pPr>
        <w:autoSpaceDE w:val="0"/>
        <w:autoSpaceDN w:val="0"/>
        <w:adjustRightInd w:val="0"/>
        <w:spacing w:line="240" w:lineRule="auto"/>
        <w:rPr>
          <w:rFonts w:ascii="Times New Roman" w:hAnsi="Times New Roman" w:cs="Times New Roman"/>
          <w:sz w:val="24"/>
          <w:szCs w:val="24"/>
        </w:rPr>
      </w:pPr>
    </w:p>
    <w:sectPr w:rsidR="00CF782C" w:rsidRPr="00C954FD" w:rsidSect="00BF3563">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2F00A" w14:textId="77777777" w:rsidR="00D8159E" w:rsidRDefault="00D8159E" w:rsidP="00DA11B5">
      <w:pPr>
        <w:spacing w:line="240" w:lineRule="auto"/>
      </w:pPr>
      <w:r>
        <w:separator/>
      </w:r>
    </w:p>
  </w:endnote>
  <w:endnote w:type="continuationSeparator" w:id="0">
    <w:p w14:paraId="2246924B" w14:textId="77777777" w:rsidR="00D8159E" w:rsidRDefault="00D8159E" w:rsidP="00DA1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EEA78" w14:textId="77777777" w:rsidR="00DC3D92" w:rsidRDefault="00DC3D92" w:rsidP="002366BB">
    <w:pPr>
      <w:pStyle w:val="Footer"/>
      <w:framePr w:wrap="around" w:vAnchor="text" w:hAnchor="margin" w:xAlign="center" w:y="1"/>
      <w:rPr>
        <w:ins w:id="1" w:author="Solomon Dobrowski" w:date="2012-07-12T13:45:00Z"/>
        <w:rStyle w:val="PageNumber"/>
      </w:rPr>
    </w:pPr>
    <w:ins w:id="2" w:author="Solomon Dobrowski" w:date="2012-07-12T13:45:00Z">
      <w:r>
        <w:rPr>
          <w:rStyle w:val="PageNumber"/>
        </w:rPr>
        <w:fldChar w:fldCharType="begin"/>
      </w:r>
      <w:r>
        <w:rPr>
          <w:rStyle w:val="PageNumber"/>
        </w:rPr>
        <w:instrText xml:space="preserve">PAGE  </w:instrText>
      </w:r>
      <w:r>
        <w:rPr>
          <w:rStyle w:val="PageNumber"/>
        </w:rPr>
        <w:fldChar w:fldCharType="end"/>
      </w:r>
    </w:ins>
  </w:p>
  <w:p w14:paraId="6FB5A860" w14:textId="77777777" w:rsidR="00DC3D92" w:rsidRDefault="00DC3D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CE2D7" w14:textId="77777777" w:rsidR="00DC3D92" w:rsidRDefault="00DC3D92" w:rsidP="002366BB">
    <w:pPr>
      <w:pStyle w:val="Footer"/>
      <w:framePr w:wrap="around" w:vAnchor="text" w:hAnchor="margin" w:xAlign="center" w:y="1"/>
      <w:rPr>
        <w:ins w:id="3" w:author="Solomon Dobrowski" w:date="2012-07-12T13:45:00Z"/>
        <w:rStyle w:val="PageNumber"/>
      </w:rPr>
    </w:pPr>
    <w:ins w:id="4" w:author="Solomon Dobrowski" w:date="2012-07-12T13:45:00Z">
      <w:r>
        <w:rPr>
          <w:rStyle w:val="PageNumber"/>
        </w:rPr>
        <w:fldChar w:fldCharType="begin"/>
      </w:r>
      <w:r>
        <w:rPr>
          <w:rStyle w:val="PageNumber"/>
        </w:rPr>
        <w:instrText xml:space="preserve">PAGE  </w:instrText>
      </w:r>
    </w:ins>
    <w:r>
      <w:rPr>
        <w:rStyle w:val="PageNumber"/>
      </w:rPr>
      <w:fldChar w:fldCharType="separate"/>
    </w:r>
    <w:r w:rsidR="00D14FC9">
      <w:rPr>
        <w:rStyle w:val="PageNumber"/>
        <w:noProof/>
      </w:rPr>
      <w:t>1</w:t>
    </w:r>
    <w:ins w:id="5" w:author="Solomon Dobrowski" w:date="2012-07-12T13:45:00Z">
      <w:r>
        <w:rPr>
          <w:rStyle w:val="PageNumber"/>
        </w:rPr>
        <w:fldChar w:fldCharType="end"/>
      </w:r>
    </w:ins>
  </w:p>
  <w:p w14:paraId="4257292C" w14:textId="77777777" w:rsidR="00DC3D92" w:rsidRDefault="00DC3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AFBD2" w14:textId="77777777" w:rsidR="00D8159E" w:rsidRDefault="00D8159E" w:rsidP="00DA11B5">
      <w:pPr>
        <w:spacing w:line="240" w:lineRule="auto"/>
      </w:pPr>
      <w:r>
        <w:separator/>
      </w:r>
    </w:p>
  </w:footnote>
  <w:footnote w:type="continuationSeparator" w:id="0">
    <w:p w14:paraId="0FA05113" w14:textId="77777777" w:rsidR="00D8159E" w:rsidRDefault="00D8159E" w:rsidP="00DA11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624D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864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94"/>
    <w:rsid w:val="000016F4"/>
    <w:rsid w:val="000022BA"/>
    <w:rsid w:val="00006F04"/>
    <w:rsid w:val="000214FB"/>
    <w:rsid w:val="000238CC"/>
    <w:rsid w:val="000260C1"/>
    <w:rsid w:val="000317CC"/>
    <w:rsid w:val="000334B4"/>
    <w:rsid w:val="00036EB4"/>
    <w:rsid w:val="00045166"/>
    <w:rsid w:val="000658ED"/>
    <w:rsid w:val="0006707F"/>
    <w:rsid w:val="00075811"/>
    <w:rsid w:val="000806E5"/>
    <w:rsid w:val="00081284"/>
    <w:rsid w:val="00095880"/>
    <w:rsid w:val="000965CF"/>
    <w:rsid w:val="000A1B50"/>
    <w:rsid w:val="000A1F7E"/>
    <w:rsid w:val="000A6FBD"/>
    <w:rsid w:val="000A7056"/>
    <w:rsid w:val="000A7113"/>
    <w:rsid w:val="000B7E84"/>
    <w:rsid w:val="000D3893"/>
    <w:rsid w:val="000D3F72"/>
    <w:rsid w:val="000E4E03"/>
    <w:rsid w:val="000F54BC"/>
    <w:rsid w:val="000F7C21"/>
    <w:rsid w:val="00102392"/>
    <w:rsid w:val="00106F72"/>
    <w:rsid w:val="0010713A"/>
    <w:rsid w:val="001244CF"/>
    <w:rsid w:val="001448E2"/>
    <w:rsid w:val="00144F82"/>
    <w:rsid w:val="0016021D"/>
    <w:rsid w:val="00165C2D"/>
    <w:rsid w:val="00176D46"/>
    <w:rsid w:val="001801BF"/>
    <w:rsid w:val="001A4CAC"/>
    <w:rsid w:val="001B46DC"/>
    <w:rsid w:val="001B4AA5"/>
    <w:rsid w:val="001C0C00"/>
    <w:rsid w:val="001C5562"/>
    <w:rsid w:val="001E2507"/>
    <w:rsid w:val="001E2CB3"/>
    <w:rsid w:val="001F4416"/>
    <w:rsid w:val="001F71EB"/>
    <w:rsid w:val="00222119"/>
    <w:rsid w:val="002259FE"/>
    <w:rsid w:val="00234986"/>
    <w:rsid w:val="002373B6"/>
    <w:rsid w:val="00241B57"/>
    <w:rsid w:val="00247258"/>
    <w:rsid w:val="00251A83"/>
    <w:rsid w:val="00255D59"/>
    <w:rsid w:val="002608F2"/>
    <w:rsid w:val="00264297"/>
    <w:rsid w:val="00266C7C"/>
    <w:rsid w:val="002733D8"/>
    <w:rsid w:val="00273B88"/>
    <w:rsid w:val="00275642"/>
    <w:rsid w:val="00280305"/>
    <w:rsid w:val="0028503C"/>
    <w:rsid w:val="002A6D4A"/>
    <w:rsid w:val="002B6358"/>
    <w:rsid w:val="002B644B"/>
    <w:rsid w:val="002D11C2"/>
    <w:rsid w:val="002D7C53"/>
    <w:rsid w:val="003056BE"/>
    <w:rsid w:val="00313BD8"/>
    <w:rsid w:val="00313C83"/>
    <w:rsid w:val="00322B93"/>
    <w:rsid w:val="00353BA0"/>
    <w:rsid w:val="00356EA1"/>
    <w:rsid w:val="00356F29"/>
    <w:rsid w:val="00370040"/>
    <w:rsid w:val="00390C81"/>
    <w:rsid w:val="003A5B19"/>
    <w:rsid w:val="003A6983"/>
    <w:rsid w:val="003C515C"/>
    <w:rsid w:val="003C7842"/>
    <w:rsid w:val="003E0264"/>
    <w:rsid w:val="003E1C59"/>
    <w:rsid w:val="003F24C3"/>
    <w:rsid w:val="003F2706"/>
    <w:rsid w:val="003F4C4B"/>
    <w:rsid w:val="003F4CCE"/>
    <w:rsid w:val="00401360"/>
    <w:rsid w:val="00415219"/>
    <w:rsid w:val="00424720"/>
    <w:rsid w:val="0043112C"/>
    <w:rsid w:val="004311D1"/>
    <w:rsid w:val="00431545"/>
    <w:rsid w:val="00450687"/>
    <w:rsid w:val="00455684"/>
    <w:rsid w:val="00455FC7"/>
    <w:rsid w:val="004645D3"/>
    <w:rsid w:val="00470FB9"/>
    <w:rsid w:val="004858F6"/>
    <w:rsid w:val="00487A15"/>
    <w:rsid w:val="004B7C42"/>
    <w:rsid w:val="004C32FF"/>
    <w:rsid w:val="004C46A4"/>
    <w:rsid w:val="004C6908"/>
    <w:rsid w:val="004C7488"/>
    <w:rsid w:val="004D16CE"/>
    <w:rsid w:val="004D5287"/>
    <w:rsid w:val="004D52AB"/>
    <w:rsid w:val="004D70E0"/>
    <w:rsid w:val="004E093E"/>
    <w:rsid w:val="004E55BE"/>
    <w:rsid w:val="004F0FE0"/>
    <w:rsid w:val="004F2AFC"/>
    <w:rsid w:val="004F7354"/>
    <w:rsid w:val="005013AD"/>
    <w:rsid w:val="00503044"/>
    <w:rsid w:val="00511797"/>
    <w:rsid w:val="0051321B"/>
    <w:rsid w:val="005302BE"/>
    <w:rsid w:val="00545903"/>
    <w:rsid w:val="005502FD"/>
    <w:rsid w:val="005544BE"/>
    <w:rsid w:val="00560EA9"/>
    <w:rsid w:val="005665D4"/>
    <w:rsid w:val="00577292"/>
    <w:rsid w:val="0058349E"/>
    <w:rsid w:val="0059159D"/>
    <w:rsid w:val="005A2537"/>
    <w:rsid w:val="005A5267"/>
    <w:rsid w:val="005A6701"/>
    <w:rsid w:val="005B2331"/>
    <w:rsid w:val="005B4BB3"/>
    <w:rsid w:val="005B4E45"/>
    <w:rsid w:val="005C287A"/>
    <w:rsid w:val="005C7848"/>
    <w:rsid w:val="005E4265"/>
    <w:rsid w:val="005F6626"/>
    <w:rsid w:val="00601A2D"/>
    <w:rsid w:val="00602889"/>
    <w:rsid w:val="00607F0C"/>
    <w:rsid w:val="006148CB"/>
    <w:rsid w:val="0062025A"/>
    <w:rsid w:val="00620B3E"/>
    <w:rsid w:val="00626762"/>
    <w:rsid w:val="00627BFA"/>
    <w:rsid w:val="00630C62"/>
    <w:rsid w:val="006353F3"/>
    <w:rsid w:val="00635C07"/>
    <w:rsid w:val="006603D5"/>
    <w:rsid w:val="0066275D"/>
    <w:rsid w:val="00675C3D"/>
    <w:rsid w:val="00676183"/>
    <w:rsid w:val="00676253"/>
    <w:rsid w:val="00681779"/>
    <w:rsid w:val="00683D21"/>
    <w:rsid w:val="00693C97"/>
    <w:rsid w:val="006A1C6E"/>
    <w:rsid w:val="006B120F"/>
    <w:rsid w:val="006B24B6"/>
    <w:rsid w:val="006B7827"/>
    <w:rsid w:val="006C0D43"/>
    <w:rsid w:val="006C20D4"/>
    <w:rsid w:val="006D1B09"/>
    <w:rsid w:val="006D3039"/>
    <w:rsid w:val="006D3807"/>
    <w:rsid w:val="006D3EE2"/>
    <w:rsid w:val="006F00BC"/>
    <w:rsid w:val="006F6064"/>
    <w:rsid w:val="00703FC6"/>
    <w:rsid w:val="00707DCB"/>
    <w:rsid w:val="00717056"/>
    <w:rsid w:val="00722A49"/>
    <w:rsid w:val="0072452E"/>
    <w:rsid w:val="00726725"/>
    <w:rsid w:val="00727879"/>
    <w:rsid w:val="00733194"/>
    <w:rsid w:val="00742004"/>
    <w:rsid w:val="00743629"/>
    <w:rsid w:val="00743B11"/>
    <w:rsid w:val="007445D4"/>
    <w:rsid w:val="0075088D"/>
    <w:rsid w:val="0075220D"/>
    <w:rsid w:val="00772A68"/>
    <w:rsid w:val="00784692"/>
    <w:rsid w:val="007850BD"/>
    <w:rsid w:val="00786F53"/>
    <w:rsid w:val="00791114"/>
    <w:rsid w:val="007932D0"/>
    <w:rsid w:val="007A28BE"/>
    <w:rsid w:val="007C0DF4"/>
    <w:rsid w:val="007C25C8"/>
    <w:rsid w:val="007D5FCB"/>
    <w:rsid w:val="007F3934"/>
    <w:rsid w:val="007F6CFA"/>
    <w:rsid w:val="00811665"/>
    <w:rsid w:val="008121EB"/>
    <w:rsid w:val="0081287F"/>
    <w:rsid w:val="008227D1"/>
    <w:rsid w:val="00824594"/>
    <w:rsid w:val="00832A17"/>
    <w:rsid w:val="00832AE7"/>
    <w:rsid w:val="00845E73"/>
    <w:rsid w:val="0085716D"/>
    <w:rsid w:val="00876E32"/>
    <w:rsid w:val="0087707D"/>
    <w:rsid w:val="00885B27"/>
    <w:rsid w:val="008935A9"/>
    <w:rsid w:val="008A0273"/>
    <w:rsid w:val="008A2A4B"/>
    <w:rsid w:val="008A329A"/>
    <w:rsid w:val="008A5A6B"/>
    <w:rsid w:val="008B2E95"/>
    <w:rsid w:val="008B4A94"/>
    <w:rsid w:val="008F42D1"/>
    <w:rsid w:val="008F4B1F"/>
    <w:rsid w:val="008F50F3"/>
    <w:rsid w:val="00902AA4"/>
    <w:rsid w:val="009041E7"/>
    <w:rsid w:val="009411FE"/>
    <w:rsid w:val="00957A86"/>
    <w:rsid w:val="0096003B"/>
    <w:rsid w:val="00963F30"/>
    <w:rsid w:val="009671F4"/>
    <w:rsid w:val="0098394B"/>
    <w:rsid w:val="00986286"/>
    <w:rsid w:val="00993C80"/>
    <w:rsid w:val="009A2882"/>
    <w:rsid w:val="009A3501"/>
    <w:rsid w:val="009A69A6"/>
    <w:rsid w:val="009B6A66"/>
    <w:rsid w:val="009D3822"/>
    <w:rsid w:val="009E5AB1"/>
    <w:rsid w:val="009F3D51"/>
    <w:rsid w:val="00A01114"/>
    <w:rsid w:val="00A015AF"/>
    <w:rsid w:val="00A05D23"/>
    <w:rsid w:val="00A12F51"/>
    <w:rsid w:val="00A132E2"/>
    <w:rsid w:val="00A13CC0"/>
    <w:rsid w:val="00A14507"/>
    <w:rsid w:val="00A1605F"/>
    <w:rsid w:val="00A20B65"/>
    <w:rsid w:val="00A22EDD"/>
    <w:rsid w:val="00A42091"/>
    <w:rsid w:val="00A62DF0"/>
    <w:rsid w:val="00A67B4F"/>
    <w:rsid w:val="00A73A37"/>
    <w:rsid w:val="00A73E90"/>
    <w:rsid w:val="00A80049"/>
    <w:rsid w:val="00AA20F0"/>
    <w:rsid w:val="00AA4110"/>
    <w:rsid w:val="00AB0714"/>
    <w:rsid w:val="00AB3FEC"/>
    <w:rsid w:val="00AC1A44"/>
    <w:rsid w:val="00AC25F8"/>
    <w:rsid w:val="00AC5298"/>
    <w:rsid w:val="00AE0642"/>
    <w:rsid w:val="00AF7B7C"/>
    <w:rsid w:val="00B032DD"/>
    <w:rsid w:val="00B03C57"/>
    <w:rsid w:val="00B24CCC"/>
    <w:rsid w:val="00B26B06"/>
    <w:rsid w:val="00B26BF9"/>
    <w:rsid w:val="00B31D7A"/>
    <w:rsid w:val="00B33717"/>
    <w:rsid w:val="00B4264E"/>
    <w:rsid w:val="00B47B9F"/>
    <w:rsid w:val="00B533CF"/>
    <w:rsid w:val="00B5466C"/>
    <w:rsid w:val="00B572BE"/>
    <w:rsid w:val="00B66F51"/>
    <w:rsid w:val="00B71C6F"/>
    <w:rsid w:val="00B81C6A"/>
    <w:rsid w:val="00B8357F"/>
    <w:rsid w:val="00B87C2F"/>
    <w:rsid w:val="00B90399"/>
    <w:rsid w:val="00B9773C"/>
    <w:rsid w:val="00BB1D10"/>
    <w:rsid w:val="00BC2173"/>
    <w:rsid w:val="00BC5576"/>
    <w:rsid w:val="00BD13FD"/>
    <w:rsid w:val="00BD2922"/>
    <w:rsid w:val="00BD4827"/>
    <w:rsid w:val="00BE5AD1"/>
    <w:rsid w:val="00BF0550"/>
    <w:rsid w:val="00BF3563"/>
    <w:rsid w:val="00BF573B"/>
    <w:rsid w:val="00BF66C9"/>
    <w:rsid w:val="00C044FD"/>
    <w:rsid w:val="00C07866"/>
    <w:rsid w:val="00C11534"/>
    <w:rsid w:val="00C15DBA"/>
    <w:rsid w:val="00C22E69"/>
    <w:rsid w:val="00C27121"/>
    <w:rsid w:val="00C31B61"/>
    <w:rsid w:val="00C335E8"/>
    <w:rsid w:val="00C37585"/>
    <w:rsid w:val="00C4531D"/>
    <w:rsid w:val="00C47924"/>
    <w:rsid w:val="00C5370C"/>
    <w:rsid w:val="00C566ED"/>
    <w:rsid w:val="00C57680"/>
    <w:rsid w:val="00C61002"/>
    <w:rsid w:val="00C630BC"/>
    <w:rsid w:val="00C631B6"/>
    <w:rsid w:val="00C667EE"/>
    <w:rsid w:val="00C70B78"/>
    <w:rsid w:val="00C70CBD"/>
    <w:rsid w:val="00C7737A"/>
    <w:rsid w:val="00C954FD"/>
    <w:rsid w:val="00CA4212"/>
    <w:rsid w:val="00CB0612"/>
    <w:rsid w:val="00CB39DA"/>
    <w:rsid w:val="00CB7B02"/>
    <w:rsid w:val="00CD0D3A"/>
    <w:rsid w:val="00CE36E6"/>
    <w:rsid w:val="00CF782C"/>
    <w:rsid w:val="00D051C4"/>
    <w:rsid w:val="00D07B23"/>
    <w:rsid w:val="00D14FC9"/>
    <w:rsid w:val="00D20B92"/>
    <w:rsid w:val="00D22A25"/>
    <w:rsid w:val="00D27C9B"/>
    <w:rsid w:val="00D42D4D"/>
    <w:rsid w:val="00D43CB9"/>
    <w:rsid w:val="00D536AA"/>
    <w:rsid w:val="00D54053"/>
    <w:rsid w:val="00D60B90"/>
    <w:rsid w:val="00D64D28"/>
    <w:rsid w:val="00D67C07"/>
    <w:rsid w:val="00D8159E"/>
    <w:rsid w:val="00D852A7"/>
    <w:rsid w:val="00D87E51"/>
    <w:rsid w:val="00DA11B5"/>
    <w:rsid w:val="00DA35CA"/>
    <w:rsid w:val="00DB31BB"/>
    <w:rsid w:val="00DC3D92"/>
    <w:rsid w:val="00DC6BE6"/>
    <w:rsid w:val="00DC79EA"/>
    <w:rsid w:val="00DD6F25"/>
    <w:rsid w:val="00DE09A7"/>
    <w:rsid w:val="00DE45D5"/>
    <w:rsid w:val="00DF1F53"/>
    <w:rsid w:val="00DF5A11"/>
    <w:rsid w:val="00DF6C05"/>
    <w:rsid w:val="00E17235"/>
    <w:rsid w:val="00E21C54"/>
    <w:rsid w:val="00E340C6"/>
    <w:rsid w:val="00E34A7C"/>
    <w:rsid w:val="00E35E23"/>
    <w:rsid w:val="00E544F5"/>
    <w:rsid w:val="00E54BF3"/>
    <w:rsid w:val="00E573C9"/>
    <w:rsid w:val="00E57AC5"/>
    <w:rsid w:val="00E76895"/>
    <w:rsid w:val="00E821C8"/>
    <w:rsid w:val="00E874D8"/>
    <w:rsid w:val="00E97808"/>
    <w:rsid w:val="00EA44C6"/>
    <w:rsid w:val="00EA4AA6"/>
    <w:rsid w:val="00EB5C00"/>
    <w:rsid w:val="00EC7605"/>
    <w:rsid w:val="00EC77D1"/>
    <w:rsid w:val="00EF2B6F"/>
    <w:rsid w:val="00F04220"/>
    <w:rsid w:val="00F0436D"/>
    <w:rsid w:val="00F06061"/>
    <w:rsid w:val="00F06259"/>
    <w:rsid w:val="00F14F10"/>
    <w:rsid w:val="00F1586E"/>
    <w:rsid w:val="00F300C2"/>
    <w:rsid w:val="00F31765"/>
    <w:rsid w:val="00F666BA"/>
    <w:rsid w:val="00F7305E"/>
    <w:rsid w:val="00F7386B"/>
    <w:rsid w:val="00F73943"/>
    <w:rsid w:val="00F86B15"/>
    <w:rsid w:val="00F91759"/>
    <w:rsid w:val="00FA572E"/>
    <w:rsid w:val="00FB2544"/>
    <w:rsid w:val="00FC24E3"/>
    <w:rsid w:val="00FD762B"/>
    <w:rsid w:val="00FE27A7"/>
    <w:rsid w:val="00FE56BA"/>
    <w:rsid w:val="00FF0262"/>
    <w:rsid w:val="00FF1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2E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E90"/>
    <w:pPr>
      <w:spacing w:line="276" w:lineRule="auto"/>
    </w:pPr>
    <w:rPr>
      <w:rFonts w:ascii="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713A"/>
    <w:rPr>
      <w:rFonts w:cs="Times New Roman"/>
      <w:color w:val="005099"/>
      <w:u w:val="single"/>
    </w:rPr>
  </w:style>
  <w:style w:type="paragraph" w:styleId="NormalWeb">
    <w:name w:val="Normal (Web)"/>
    <w:basedOn w:val="Normal"/>
    <w:semiHidden/>
    <w:rsid w:val="001071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qFormat/>
    <w:rsid w:val="0010713A"/>
    <w:rPr>
      <w:sz w:val="22"/>
      <w:szCs w:val="22"/>
    </w:rPr>
  </w:style>
  <w:style w:type="paragraph" w:styleId="Header">
    <w:name w:val="header"/>
    <w:basedOn w:val="Normal"/>
    <w:link w:val="HeaderChar"/>
    <w:semiHidden/>
    <w:rsid w:val="00DA11B5"/>
    <w:pPr>
      <w:tabs>
        <w:tab w:val="center" w:pos="4680"/>
        <w:tab w:val="right" w:pos="9360"/>
      </w:tabs>
      <w:spacing w:line="240" w:lineRule="auto"/>
    </w:pPr>
    <w:rPr>
      <w:rFonts w:ascii="Calibri" w:hAnsi="Calibri" w:cs="Times New Roman"/>
      <w:color w:val="auto"/>
      <w:sz w:val="20"/>
      <w:szCs w:val="20"/>
    </w:rPr>
  </w:style>
  <w:style w:type="character" w:customStyle="1" w:styleId="HeaderChar">
    <w:name w:val="Header Char"/>
    <w:link w:val="Header"/>
    <w:semiHidden/>
    <w:locked/>
    <w:rsid w:val="00DA11B5"/>
    <w:rPr>
      <w:rFonts w:cs="Times New Roman"/>
    </w:rPr>
  </w:style>
  <w:style w:type="paragraph" w:styleId="Footer">
    <w:name w:val="footer"/>
    <w:basedOn w:val="Normal"/>
    <w:link w:val="FooterChar"/>
    <w:semiHidden/>
    <w:rsid w:val="00DA11B5"/>
    <w:pPr>
      <w:tabs>
        <w:tab w:val="center" w:pos="4680"/>
        <w:tab w:val="right" w:pos="9360"/>
      </w:tabs>
      <w:spacing w:line="240" w:lineRule="auto"/>
    </w:pPr>
    <w:rPr>
      <w:rFonts w:ascii="Calibri" w:hAnsi="Calibri" w:cs="Times New Roman"/>
      <w:color w:val="auto"/>
      <w:sz w:val="20"/>
      <w:szCs w:val="20"/>
    </w:rPr>
  </w:style>
  <w:style w:type="character" w:customStyle="1" w:styleId="FooterChar">
    <w:name w:val="Footer Char"/>
    <w:link w:val="Footer"/>
    <w:semiHidden/>
    <w:locked/>
    <w:rsid w:val="00DA11B5"/>
    <w:rPr>
      <w:rFonts w:cs="Times New Roman"/>
    </w:rPr>
  </w:style>
  <w:style w:type="paragraph" w:styleId="BalloonText">
    <w:name w:val="Balloon Text"/>
    <w:basedOn w:val="Normal"/>
    <w:link w:val="BalloonTextChar"/>
    <w:semiHidden/>
    <w:rsid w:val="0062025A"/>
    <w:rPr>
      <w:rFonts w:ascii="Times New Roman" w:hAnsi="Times New Roman" w:cs="Times New Roman"/>
      <w:sz w:val="2"/>
      <w:szCs w:val="20"/>
    </w:rPr>
  </w:style>
  <w:style w:type="character" w:customStyle="1" w:styleId="BalloonTextChar">
    <w:name w:val="Balloon Text Char"/>
    <w:link w:val="BalloonText"/>
    <w:semiHidden/>
    <w:locked/>
    <w:rsid w:val="00503044"/>
    <w:rPr>
      <w:rFonts w:ascii="Times New Roman" w:hAnsi="Times New Roman" w:cs="Arial"/>
      <w:color w:val="000000"/>
      <w:sz w:val="2"/>
    </w:rPr>
  </w:style>
  <w:style w:type="character" w:styleId="FollowedHyperlink">
    <w:name w:val="FollowedHyperlink"/>
    <w:rsid w:val="000965CF"/>
    <w:rPr>
      <w:rFonts w:cs="Times New Roman"/>
      <w:color w:val="800080"/>
      <w:u w:val="single"/>
    </w:rPr>
  </w:style>
  <w:style w:type="paragraph" w:styleId="Caption">
    <w:name w:val="caption"/>
    <w:basedOn w:val="Normal"/>
    <w:next w:val="Normal"/>
    <w:qFormat/>
    <w:locked/>
    <w:rsid w:val="006F00BC"/>
    <w:rPr>
      <w:b/>
      <w:bCs/>
      <w:sz w:val="20"/>
      <w:szCs w:val="20"/>
    </w:rPr>
  </w:style>
  <w:style w:type="character" w:styleId="CommentReference">
    <w:name w:val="annotation reference"/>
    <w:semiHidden/>
    <w:rsid w:val="00313C83"/>
    <w:rPr>
      <w:rFonts w:cs="Times New Roman"/>
      <w:sz w:val="16"/>
    </w:rPr>
  </w:style>
  <w:style w:type="paragraph" w:styleId="CommentText">
    <w:name w:val="annotation text"/>
    <w:basedOn w:val="Normal"/>
    <w:link w:val="CommentTextChar"/>
    <w:semiHidden/>
    <w:rsid w:val="00313C83"/>
    <w:rPr>
      <w:rFonts w:cs="Times New Roman"/>
      <w:sz w:val="20"/>
      <w:szCs w:val="20"/>
    </w:rPr>
  </w:style>
  <w:style w:type="character" w:customStyle="1" w:styleId="CommentTextChar">
    <w:name w:val="Comment Text Char"/>
    <w:link w:val="CommentText"/>
    <w:semiHidden/>
    <w:locked/>
    <w:rsid w:val="00503044"/>
    <w:rPr>
      <w:rFonts w:ascii="Arial" w:hAnsi="Arial" w:cs="Arial"/>
      <w:color w:val="000000"/>
      <w:sz w:val="20"/>
      <w:szCs w:val="20"/>
    </w:rPr>
  </w:style>
  <w:style w:type="paragraph" w:styleId="CommentSubject">
    <w:name w:val="annotation subject"/>
    <w:basedOn w:val="CommentText"/>
    <w:next w:val="CommentText"/>
    <w:link w:val="CommentSubjectChar"/>
    <w:semiHidden/>
    <w:rsid w:val="00313C83"/>
    <w:rPr>
      <w:b/>
      <w:bCs/>
    </w:rPr>
  </w:style>
  <w:style w:type="character" w:customStyle="1" w:styleId="CommentSubjectChar">
    <w:name w:val="Comment Subject Char"/>
    <w:link w:val="CommentSubject"/>
    <w:semiHidden/>
    <w:locked/>
    <w:rsid w:val="00503044"/>
    <w:rPr>
      <w:rFonts w:ascii="Arial" w:hAnsi="Arial" w:cs="Arial"/>
      <w:b/>
      <w:bCs/>
      <w:color w:val="000000"/>
      <w:sz w:val="20"/>
      <w:szCs w:val="20"/>
    </w:rPr>
  </w:style>
  <w:style w:type="character" w:customStyle="1" w:styleId="apple-converted-space">
    <w:name w:val="apple-converted-space"/>
    <w:rsid w:val="00006F04"/>
    <w:rPr>
      <w:rFonts w:cs="Times New Roman"/>
    </w:rPr>
  </w:style>
  <w:style w:type="character" w:styleId="Emphasis">
    <w:name w:val="Emphasis"/>
    <w:qFormat/>
    <w:locked/>
    <w:rsid w:val="00676253"/>
    <w:rPr>
      <w:i/>
      <w:iCs/>
    </w:rPr>
  </w:style>
  <w:style w:type="paragraph" w:styleId="NoSpacing">
    <w:name w:val="No Spacing"/>
    <w:qFormat/>
    <w:rsid w:val="00431545"/>
    <w:rPr>
      <w:sz w:val="22"/>
      <w:szCs w:val="22"/>
    </w:rPr>
  </w:style>
  <w:style w:type="paragraph" w:styleId="Revision">
    <w:name w:val="Revision"/>
    <w:hidden/>
    <w:uiPriority w:val="99"/>
    <w:semiHidden/>
    <w:rsid w:val="00D27C9B"/>
    <w:rPr>
      <w:rFonts w:ascii="Arial" w:hAnsi="Arial" w:cs="Arial"/>
      <w:color w:val="000000"/>
      <w:sz w:val="22"/>
      <w:szCs w:val="22"/>
    </w:rPr>
  </w:style>
  <w:style w:type="character" w:customStyle="1" w:styleId="apple-style-span">
    <w:name w:val="apple-style-span"/>
    <w:rsid w:val="0098394B"/>
  </w:style>
  <w:style w:type="paragraph" w:customStyle="1" w:styleId="MediumGrid22">
    <w:name w:val="Medium Grid 22"/>
    <w:qFormat/>
    <w:rsid w:val="00F14F10"/>
    <w:rPr>
      <w:sz w:val="22"/>
      <w:szCs w:val="22"/>
    </w:rPr>
  </w:style>
  <w:style w:type="character" w:styleId="PageNumber">
    <w:name w:val="page number"/>
    <w:basedOn w:val="DefaultParagraphFont"/>
    <w:rsid w:val="00DC3D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3E90"/>
    <w:pPr>
      <w:spacing w:line="276" w:lineRule="auto"/>
    </w:pPr>
    <w:rPr>
      <w:rFonts w:ascii="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713A"/>
    <w:rPr>
      <w:rFonts w:cs="Times New Roman"/>
      <w:color w:val="005099"/>
      <w:u w:val="single"/>
    </w:rPr>
  </w:style>
  <w:style w:type="paragraph" w:styleId="NormalWeb">
    <w:name w:val="Normal (Web)"/>
    <w:basedOn w:val="Normal"/>
    <w:semiHidden/>
    <w:rsid w:val="001071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qFormat/>
    <w:rsid w:val="0010713A"/>
    <w:rPr>
      <w:sz w:val="22"/>
      <w:szCs w:val="22"/>
    </w:rPr>
  </w:style>
  <w:style w:type="paragraph" w:styleId="Header">
    <w:name w:val="header"/>
    <w:basedOn w:val="Normal"/>
    <w:link w:val="HeaderChar"/>
    <w:semiHidden/>
    <w:rsid w:val="00DA11B5"/>
    <w:pPr>
      <w:tabs>
        <w:tab w:val="center" w:pos="4680"/>
        <w:tab w:val="right" w:pos="9360"/>
      </w:tabs>
      <w:spacing w:line="240" w:lineRule="auto"/>
    </w:pPr>
    <w:rPr>
      <w:rFonts w:ascii="Calibri" w:hAnsi="Calibri" w:cs="Times New Roman"/>
      <w:color w:val="auto"/>
      <w:sz w:val="20"/>
      <w:szCs w:val="20"/>
    </w:rPr>
  </w:style>
  <w:style w:type="character" w:customStyle="1" w:styleId="HeaderChar">
    <w:name w:val="Header Char"/>
    <w:link w:val="Header"/>
    <w:semiHidden/>
    <w:locked/>
    <w:rsid w:val="00DA11B5"/>
    <w:rPr>
      <w:rFonts w:cs="Times New Roman"/>
    </w:rPr>
  </w:style>
  <w:style w:type="paragraph" w:styleId="Footer">
    <w:name w:val="footer"/>
    <w:basedOn w:val="Normal"/>
    <w:link w:val="FooterChar"/>
    <w:semiHidden/>
    <w:rsid w:val="00DA11B5"/>
    <w:pPr>
      <w:tabs>
        <w:tab w:val="center" w:pos="4680"/>
        <w:tab w:val="right" w:pos="9360"/>
      </w:tabs>
      <w:spacing w:line="240" w:lineRule="auto"/>
    </w:pPr>
    <w:rPr>
      <w:rFonts w:ascii="Calibri" w:hAnsi="Calibri" w:cs="Times New Roman"/>
      <w:color w:val="auto"/>
      <w:sz w:val="20"/>
      <w:szCs w:val="20"/>
    </w:rPr>
  </w:style>
  <w:style w:type="character" w:customStyle="1" w:styleId="FooterChar">
    <w:name w:val="Footer Char"/>
    <w:link w:val="Footer"/>
    <w:semiHidden/>
    <w:locked/>
    <w:rsid w:val="00DA11B5"/>
    <w:rPr>
      <w:rFonts w:cs="Times New Roman"/>
    </w:rPr>
  </w:style>
  <w:style w:type="paragraph" w:styleId="BalloonText">
    <w:name w:val="Balloon Text"/>
    <w:basedOn w:val="Normal"/>
    <w:link w:val="BalloonTextChar"/>
    <w:semiHidden/>
    <w:rsid w:val="0062025A"/>
    <w:rPr>
      <w:rFonts w:ascii="Times New Roman" w:hAnsi="Times New Roman" w:cs="Times New Roman"/>
      <w:sz w:val="2"/>
      <w:szCs w:val="20"/>
    </w:rPr>
  </w:style>
  <w:style w:type="character" w:customStyle="1" w:styleId="BalloonTextChar">
    <w:name w:val="Balloon Text Char"/>
    <w:link w:val="BalloonText"/>
    <w:semiHidden/>
    <w:locked/>
    <w:rsid w:val="00503044"/>
    <w:rPr>
      <w:rFonts w:ascii="Times New Roman" w:hAnsi="Times New Roman" w:cs="Arial"/>
      <w:color w:val="000000"/>
      <w:sz w:val="2"/>
    </w:rPr>
  </w:style>
  <w:style w:type="character" w:styleId="FollowedHyperlink">
    <w:name w:val="FollowedHyperlink"/>
    <w:rsid w:val="000965CF"/>
    <w:rPr>
      <w:rFonts w:cs="Times New Roman"/>
      <w:color w:val="800080"/>
      <w:u w:val="single"/>
    </w:rPr>
  </w:style>
  <w:style w:type="paragraph" w:styleId="Caption">
    <w:name w:val="caption"/>
    <w:basedOn w:val="Normal"/>
    <w:next w:val="Normal"/>
    <w:qFormat/>
    <w:locked/>
    <w:rsid w:val="006F00BC"/>
    <w:rPr>
      <w:b/>
      <w:bCs/>
      <w:sz w:val="20"/>
      <w:szCs w:val="20"/>
    </w:rPr>
  </w:style>
  <w:style w:type="character" w:styleId="CommentReference">
    <w:name w:val="annotation reference"/>
    <w:semiHidden/>
    <w:rsid w:val="00313C83"/>
    <w:rPr>
      <w:rFonts w:cs="Times New Roman"/>
      <w:sz w:val="16"/>
    </w:rPr>
  </w:style>
  <w:style w:type="paragraph" w:styleId="CommentText">
    <w:name w:val="annotation text"/>
    <w:basedOn w:val="Normal"/>
    <w:link w:val="CommentTextChar"/>
    <w:semiHidden/>
    <w:rsid w:val="00313C83"/>
    <w:rPr>
      <w:rFonts w:cs="Times New Roman"/>
      <w:sz w:val="20"/>
      <w:szCs w:val="20"/>
    </w:rPr>
  </w:style>
  <w:style w:type="character" w:customStyle="1" w:styleId="CommentTextChar">
    <w:name w:val="Comment Text Char"/>
    <w:link w:val="CommentText"/>
    <w:semiHidden/>
    <w:locked/>
    <w:rsid w:val="00503044"/>
    <w:rPr>
      <w:rFonts w:ascii="Arial" w:hAnsi="Arial" w:cs="Arial"/>
      <w:color w:val="000000"/>
      <w:sz w:val="20"/>
      <w:szCs w:val="20"/>
    </w:rPr>
  </w:style>
  <w:style w:type="paragraph" w:styleId="CommentSubject">
    <w:name w:val="annotation subject"/>
    <w:basedOn w:val="CommentText"/>
    <w:next w:val="CommentText"/>
    <w:link w:val="CommentSubjectChar"/>
    <w:semiHidden/>
    <w:rsid w:val="00313C83"/>
    <w:rPr>
      <w:b/>
      <w:bCs/>
    </w:rPr>
  </w:style>
  <w:style w:type="character" w:customStyle="1" w:styleId="CommentSubjectChar">
    <w:name w:val="Comment Subject Char"/>
    <w:link w:val="CommentSubject"/>
    <w:semiHidden/>
    <w:locked/>
    <w:rsid w:val="00503044"/>
    <w:rPr>
      <w:rFonts w:ascii="Arial" w:hAnsi="Arial" w:cs="Arial"/>
      <w:b/>
      <w:bCs/>
      <w:color w:val="000000"/>
      <w:sz w:val="20"/>
      <w:szCs w:val="20"/>
    </w:rPr>
  </w:style>
  <w:style w:type="character" w:customStyle="1" w:styleId="apple-converted-space">
    <w:name w:val="apple-converted-space"/>
    <w:rsid w:val="00006F04"/>
    <w:rPr>
      <w:rFonts w:cs="Times New Roman"/>
    </w:rPr>
  </w:style>
  <w:style w:type="character" w:styleId="Emphasis">
    <w:name w:val="Emphasis"/>
    <w:qFormat/>
    <w:locked/>
    <w:rsid w:val="00676253"/>
    <w:rPr>
      <w:i/>
      <w:iCs/>
    </w:rPr>
  </w:style>
  <w:style w:type="paragraph" w:styleId="NoSpacing">
    <w:name w:val="No Spacing"/>
    <w:qFormat/>
    <w:rsid w:val="00431545"/>
    <w:rPr>
      <w:sz w:val="22"/>
      <w:szCs w:val="22"/>
    </w:rPr>
  </w:style>
  <w:style w:type="paragraph" w:styleId="Revision">
    <w:name w:val="Revision"/>
    <w:hidden/>
    <w:uiPriority w:val="99"/>
    <w:semiHidden/>
    <w:rsid w:val="00D27C9B"/>
    <w:rPr>
      <w:rFonts w:ascii="Arial" w:hAnsi="Arial" w:cs="Arial"/>
      <w:color w:val="000000"/>
      <w:sz w:val="22"/>
      <w:szCs w:val="22"/>
    </w:rPr>
  </w:style>
  <w:style w:type="character" w:customStyle="1" w:styleId="apple-style-span">
    <w:name w:val="apple-style-span"/>
    <w:rsid w:val="0098394B"/>
  </w:style>
  <w:style w:type="paragraph" w:customStyle="1" w:styleId="MediumGrid22">
    <w:name w:val="Medium Grid 22"/>
    <w:qFormat/>
    <w:rsid w:val="00F14F10"/>
    <w:rPr>
      <w:sz w:val="22"/>
      <w:szCs w:val="22"/>
    </w:rPr>
  </w:style>
  <w:style w:type="character" w:styleId="PageNumber">
    <w:name w:val="page number"/>
    <w:basedOn w:val="DefaultParagraphFont"/>
    <w:rsid w:val="00DC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720"/>
          <w:marRight w:val="720"/>
          <w:marTop w:val="100"/>
          <w:marBottom w:val="10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29789325">
      <w:bodyDiv w:val="1"/>
      <w:marLeft w:val="0"/>
      <w:marRight w:val="0"/>
      <w:marTop w:val="0"/>
      <w:marBottom w:val="0"/>
      <w:divBdr>
        <w:top w:val="none" w:sz="0" w:space="0" w:color="auto"/>
        <w:left w:val="none" w:sz="0" w:space="0" w:color="auto"/>
        <w:bottom w:val="none" w:sz="0" w:space="0" w:color="auto"/>
        <w:right w:val="none" w:sz="0" w:space="0" w:color="auto"/>
      </w:divBdr>
    </w:div>
    <w:div w:id="329405304">
      <w:bodyDiv w:val="1"/>
      <w:marLeft w:val="0"/>
      <w:marRight w:val="0"/>
      <w:marTop w:val="0"/>
      <w:marBottom w:val="0"/>
      <w:divBdr>
        <w:top w:val="none" w:sz="0" w:space="0" w:color="auto"/>
        <w:left w:val="none" w:sz="0" w:space="0" w:color="auto"/>
        <w:bottom w:val="none" w:sz="0" w:space="0" w:color="auto"/>
        <w:right w:val="none" w:sz="0" w:space="0" w:color="auto"/>
      </w:divBdr>
      <w:divsChild>
        <w:div w:id="1964146007">
          <w:marLeft w:val="0"/>
          <w:marRight w:val="0"/>
          <w:marTop w:val="0"/>
          <w:marBottom w:val="0"/>
          <w:divBdr>
            <w:top w:val="none" w:sz="0" w:space="0" w:color="auto"/>
            <w:left w:val="none" w:sz="0" w:space="0" w:color="auto"/>
            <w:bottom w:val="none" w:sz="0" w:space="0" w:color="auto"/>
            <w:right w:val="none" w:sz="0" w:space="0" w:color="auto"/>
          </w:divBdr>
        </w:div>
      </w:divsChild>
    </w:div>
    <w:div w:id="513304264">
      <w:bodyDiv w:val="1"/>
      <w:marLeft w:val="0"/>
      <w:marRight w:val="0"/>
      <w:marTop w:val="0"/>
      <w:marBottom w:val="0"/>
      <w:divBdr>
        <w:top w:val="none" w:sz="0" w:space="0" w:color="auto"/>
        <w:left w:val="none" w:sz="0" w:space="0" w:color="auto"/>
        <w:bottom w:val="none" w:sz="0" w:space="0" w:color="auto"/>
        <w:right w:val="none" w:sz="0" w:space="0" w:color="auto"/>
      </w:divBdr>
    </w:div>
    <w:div w:id="744182107">
      <w:bodyDiv w:val="1"/>
      <w:marLeft w:val="0"/>
      <w:marRight w:val="0"/>
      <w:marTop w:val="0"/>
      <w:marBottom w:val="0"/>
      <w:divBdr>
        <w:top w:val="none" w:sz="0" w:space="0" w:color="auto"/>
        <w:left w:val="none" w:sz="0" w:space="0" w:color="auto"/>
        <w:bottom w:val="none" w:sz="0" w:space="0" w:color="auto"/>
        <w:right w:val="none" w:sz="0" w:space="0" w:color="auto"/>
      </w:divBdr>
      <w:divsChild>
        <w:div w:id="794568297">
          <w:marLeft w:val="0"/>
          <w:marRight w:val="0"/>
          <w:marTop w:val="0"/>
          <w:marBottom w:val="0"/>
          <w:divBdr>
            <w:top w:val="none" w:sz="0" w:space="0" w:color="auto"/>
            <w:left w:val="none" w:sz="0" w:space="0" w:color="auto"/>
            <w:bottom w:val="none" w:sz="0" w:space="0" w:color="auto"/>
            <w:right w:val="none" w:sz="0" w:space="0" w:color="auto"/>
          </w:divBdr>
        </w:div>
        <w:div w:id="1149251260">
          <w:marLeft w:val="0"/>
          <w:marRight w:val="0"/>
          <w:marTop w:val="0"/>
          <w:marBottom w:val="0"/>
          <w:divBdr>
            <w:top w:val="none" w:sz="0" w:space="0" w:color="auto"/>
            <w:left w:val="none" w:sz="0" w:space="0" w:color="auto"/>
            <w:bottom w:val="none" w:sz="0" w:space="0" w:color="auto"/>
            <w:right w:val="none" w:sz="0" w:space="0" w:color="auto"/>
          </w:divBdr>
        </w:div>
        <w:div w:id="1830826729">
          <w:marLeft w:val="0"/>
          <w:marRight w:val="0"/>
          <w:marTop w:val="0"/>
          <w:marBottom w:val="0"/>
          <w:divBdr>
            <w:top w:val="none" w:sz="0" w:space="0" w:color="auto"/>
            <w:left w:val="none" w:sz="0" w:space="0" w:color="auto"/>
            <w:bottom w:val="none" w:sz="0" w:space="0" w:color="auto"/>
            <w:right w:val="none" w:sz="0" w:space="0" w:color="auto"/>
          </w:divBdr>
        </w:div>
      </w:divsChild>
    </w:div>
    <w:div w:id="1415661045">
      <w:bodyDiv w:val="1"/>
      <w:marLeft w:val="0"/>
      <w:marRight w:val="0"/>
      <w:marTop w:val="0"/>
      <w:marBottom w:val="0"/>
      <w:divBdr>
        <w:top w:val="none" w:sz="0" w:space="0" w:color="auto"/>
        <w:left w:val="none" w:sz="0" w:space="0" w:color="auto"/>
        <w:bottom w:val="none" w:sz="0" w:space="0" w:color="auto"/>
        <w:right w:val="none" w:sz="0" w:space="0" w:color="auto"/>
      </w:divBdr>
    </w:div>
    <w:div w:id="14293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www.cimis.water.ca.gov/cimis" TargetMode="Externa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www.soilinfo.psu.edu/index.cgi?soil_data&amp;conus&amp;data_cov&amp;awc"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37AB4-6505-40FE-B113-8207E60E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Supplementary Information</vt:lpstr>
    </vt:vector>
  </TitlesOfParts>
  <Company>The University of Montana</Company>
  <LinksUpToDate>false</LinksUpToDate>
  <CharactersWithSpaces>21556</CharactersWithSpaces>
  <SharedDoc>false</SharedDoc>
  <HLinks>
    <vt:vector size="12" baseType="variant">
      <vt:variant>
        <vt:i4>2752554</vt:i4>
      </vt:variant>
      <vt:variant>
        <vt:i4>36</vt:i4>
      </vt:variant>
      <vt:variant>
        <vt:i4>0</vt:i4>
      </vt:variant>
      <vt:variant>
        <vt:i4>5</vt:i4>
      </vt:variant>
      <vt:variant>
        <vt:lpwstr>http://www.cimis.water.ca.gov/cimis</vt:lpwstr>
      </vt:variant>
      <vt:variant>
        <vt:lpwstr/>
      </vt:variant>
      <vt:variant>
        <vt:i4>6619250</vt:i4>
      </vt:variant>
      <vt:variant>
        <vt:i4>3</vt:i4>
      </vt:variant>
      <vt:variant>
        <vt:i4>0</vt:i4>
      </vt:variant>
      <vt:variant>
        <vt:i4>5</vt:i4>
      </vt:variant>
      <vt:variant>
        <vt:lpwstr>http://www.soilinfo.psu.edu/index.cgi?soil_data&amp;conus&amp;data_cov&amp;awc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am</dc:creator>
  <cp:lastModifiedBy>Jack Williams</cp:lastModifiedBy>
  <cp:revision>2</cp:revision>
  <dcterms:created xsi:type="dcterms:W3CDTF">2014-05-05T13:49:00Z</dcterms:created>
  <dcterms:modified xsi:type="dcterms:W3CDTF">2014-05-05T13:49:00Z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swansonalan@hotmail.com@www.mendeley.com</vt:lpwstr>
  </property>
  <property fmtid="{D5CDD505-2E9C-101B-9397-08002B2CF9AE}" pid="4" name="Mendeley Citation Style_1">
    <vt:lpwstr>http://www.zotero.org/styles/apa</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